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4E6" w:rsidRDefault="009844E6" w:rsidP="009844E6">
      <w:pPr>
        <w:shd w:val="clear" w:color="auto" w:fill="FFFFFF"/>
        <w:bidi/>
        <w:spacing w:after="15" w:line="240" w:lineRule="auto"/>
        <w:rPr>
          <w:rFonts w:ascii="lfont" w:eastAsia="Times New Roman" w:hAnsi="lfont" w:cs="Times New Roman" w:hint="cs"/>
          <w:color w:val="2D2B2B"/>
          <w:sz w:val="30"/>
          <w:szCs w:val="30"/>
          <w:rtl/>
        </w:rPr>
      </w:pPr>
      <w:r>
        <w:rPr>
          <w:rFonts w:ascii="lfont" w:eastAsia="Times New Roman" w:hAnsi="lfont" w:cs="Times New Roman" w:hint="cs"/>
          <w:color w:val="2D2B2B"/>
          <w:sz w:val="30"/>
          <w:szCs w:val="30"/>
          <w:rtl/>
        </w:rPr>
        <w:t xml:space="preserve"> </w:t>
      </w:r>
    </w:p>
    <w:p w:rsidR="009844E6" w:rsidRDefault="009844E6" w:rsidP="009844E6">
      <w:pPr>
        <w:shd w:val="clear" w:color="auto" w:fill="FFFFFF"/>
        <w:bidi/>
        <w:spacing w:after="15" w:line="240" w:lineRule="auto"/>
        <w:rPr>
          <w:rFonts w:ascii="lfont" w:eastAsia="Times New Roman" w:hAnsi="lfont" w:cs="Times New Roman" w:hint="cs"/>
          <w:color w:val="2D2B2B"/>
          <w:sz w:val="30"/>
          <w:szCs w:val="30"/>
          <w:rtl/>
        </w:rPr>
      </w:pPr>
    </w:p>
    <w:p w:rsidR="009844E6" w:rsidRPr="009844E6" w:rsidRDefault="009844E6" w:rsidP="009844E6">
      <w:pPr>
        <w:shd w:val="clear" w:color="auto" w:fill="FFFFFF"/>
        <w:bidi/>
        <w:spacing w:after="15" w:line="240" w:lineRule="auto"/>
        <w:rPr>
          <w:ins w:id="0" w:author="Unknown"/>
          <w:rFonts w:ascii="lfont" w:eastAsia="Times New Roman" w:hAnsi="lfont" w:cs="Times New Roman"/>
          <w:color w:val="2D2B2B"/>
          <w:sz w:val="30"/>
          <w:szCs w:val="30"/>
          <w:rtl/>
        </w:rPr>
      </w:pPr>
    </w:p>
    <w:p w:rsidR="00000000" w:rsidRPr="009844E6" w:rsidRDefault="009844E6" w:rsidP="009844E6">
      <w:pPr>
        <w:rPr>
          <w:rFonts w:hint="cs"/>
          <w:rtl/>
          <w:lang w:bidi="ar-TN"/>
        </w:rPr>
      </w:pPr>
      <w:r>
        <w:rPr>
          <w:rFonts w:hint="cs"/>
          <w:rtl/>
          <w:lang w:bidi="ar-TN"/>
        </w:rPr>
        <w:t xml:space="preserve">                                              </w:t>
      </w:r>
      <w:r>
        <w:rPr>
          <w:rFonts w:hint="cs"/>
          <w:lang w:bidi="ar-T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6.25pt;height:45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font-size:32pt;v-text-kern:t" trim="t" fitpath="t" string="التخلف الذهني"/>
          </v:shape>
        </w:pict>
      </w:r>
    </w:p>
    <w:p w:rsidR="009844E6" w:rsidRPr="009844E6" w:rsidRDefault="009844E6" w:rsidP="009844E6">
      <w:pPr>
        <w:pStyle w:val="Titre2"/>
        <w:shd w:val="clear" w:color="auto" w:fill="FFFFFF"/>
        <w:bidi/>
        <w:spacing w:before="0" w:beforeAutospacing="0" w:after="0" w:afterAutospacing="0" w:line="675" w:lineRule="atLeast"/>
        <w:rPr>
          <w:rFonts w:cs="Arial"/>
          <w:b w:val="0"/>
          <w:bCs w:val="0"/>
          <w:color w:val="FF0000"/>
          <w:lang w:bidi="ar-TN"/>
        </w:rPr>
      </w:pPr>
      <w:r w:rsidRPr="009844E6">
        <w:rPr>
          <w:rFonts w:ascii="Arial" w:hAnsi="Arial" w:cs="Arial"/>
          <w:color w:val="333333"/>
          <w:sz w:val="28"/>
          <w:szCs w:val="28"/>
          <w:shd w:val="clear" w:color="auto" w:fill="FFFFFF"/>
          <w:rtl/>
        </w:rPr>
        <w:t>التخلف</w:t>
      </w:r>
      <w:r w:rsidRPr="009844E6">
        <w:rPr>
          <w:rFonts w:cs="Arial"/>
          <w:sz w:val="28"/>
          <w:szCs w:val="28"/>
          <w:rtl/>
          <w:lang w:bidi="ar-TN"/>
        </w:rPr>
        <w:t xml:space="preserve"> </w:t>
      </w:r>
      <w:r w:rsidRPr="009844E6">
        <w:rPr>
          <w:rFonts w:cs="Arial" w:hint="eastAsia"/>
          <w:sz w:val="28"/>
          <w:szCs w:val="28"/>
          <w:rtl/>
          <w:lang w:bidi="ar-TN"/>
        </w:rPr>
        <w:t>الذهني</w:t>
      </w:r>
      <w:r w:rsidRPr="009844E6">
        <w:rPr>
          <w:rFonts w:ascii="Arial" w:hAnsi="Arial" w:cs="Arial"/>
          <w:color w:val="333333"/>
          <w:sz w:val="28"/>
          <w:szCs w:val="28"/>
          <w:shd w:val="clear" w:color="auto" w:fill="FFFFFF"/>
          <w:rtl/>
        </w:rPr>
        <w:t xml:space="preserve"> يُعرف التخلّف</w:t>
      </w:r>
      <w:r w:rsidRPr="009844E6">
        <w:rPr>
          <w:rFonts w:cs="Arial"/>
          <w:sz w:val="28"/>
          <w:szCs w:val="28"/>
          <w:rtl/>
          <w:lang w:bidi="ar-TN"/>
        </w:rPr>
        <w:t xml:space="preserve"> </w:t>
      </w:r>
      <w:r w:rsidRPr="009844E6">
        <w:rPr>
          <w:rFonts w:cs="Arial" w:hint="eastAsia"/>
          <w:sz w:val="28"/>
          <w:szCs w:val="28"/>
          <w:rtl/>
          <w:lang w:bidi="ar-TN"/>
        </w:rPr>
        <w:t>الذهني</w:t>
      </w:r>
      <w:r w:rsidRPr="009844E6">
        <w:rPr>
          <w:rFonts w:ascii="Arial" w:hAnsi="Arial" w:cs="Arial"/>
          <w:color w:val="333333"/>
          <w:sz w:val="28"/>
          <w:szCs w:val="28"/>
          <w:shd w:val="clear" w:color="auto" w:fill="FFFFFF"/>
          <w:rtl/>
        </w:rPr>
        <w:t xml:space="preserve"> بكونِه وضع معين من عدم اكتمال نموّ الخلايا الدماغيّة، أو توقّف نموها خلال مرحلة معينة من مراحل الطفولة لسبب ما، وعلى عكس الاعتقاد السائد بأنّ التخلف العقلي حالة مرضية مستقلّة بحدّ ذاتها، إلا أن العلماء قد أجمعوا على كونها مجموعة من الأمراض التي تتسبّب بانخفاض حادّ في معدل ذكاء الطفل مقارنةً بمعدل الذكاء العامّ، بالإضافة إلى عدم القدرة على التكيّف مع المحيط الخارجيّ</w:t>
      </w:r>
      <w:r w:rsidRPr="009844E6">
        <w:rPr>
          <w:rFonts w:ascii="Arial" w:hAnsi="Arial" w:cs="Arial"/>
          <w:color w:val="333333"/>
          <w:sz w:val="28"/>
          <w:szCs w:val="28"/>
          <w:shd w:val="clear" w:color="auto" w:fill="FFFFFF"/>
        </w:rPr>
        <w:t>.</w:t>
      </w:r>
      <w:r w:rsidRPr="009844E6">
        <w:rPr>
          <w:rFonts w:ascii="Arial" w:hAnsi="Arial" w:cs="Arial"/>
          <w:color w:val="333333"/>
          <w:sz w:val="28"/>
          <w:szCs w:val="28"/>
        </w:rPr>
        <w:br/>
      </w:r>
      <w:proofErr w:type="gramStart"/>
      <w:r w:rsidRPr="009844E6">
        <w:rPr>
          <w:rStyle w:val="lev"/>
          <w:rFonts w:ascii="wezifont" w:hAnsi="wezifont"/>
          <w:b/>
          <w:bCs/>
          <w:color w:val="FF0000"/>
          <w:rtl/>
        </w:rPr>
        <w:t>أعراض</w:t>
      </w:r>
      <w:proofErr w:type="gramEnd"/>
      <w:r w:rsidRPr="009844E6">
        <w:rPr>
          <w:rStyle w:val="lev"/>
          <w:rFonts w:ascii="wezifont" w:hAnsi="wezifont"/>
          <w:b/>
          <w:bCs/>
          <w:color w:val="FF0000"/>
          <w:rtl/>
        </w:rPr>
        <w:t xml:space="preserve"> التخلف </w:t>
      </w:r>
      <w:r w:rsidRPr="009844E6">
        <w:rPr>
          <w:rFonts w:cs="Arial" w:hint="eastAsia"/>
          <w:b w:val="0"/>
          <w:bCs w:val="0"/>
          <w:color w:val="FF0000"/>
          <w:rtl/>
          <w:lang w:bidi="ar-TN"/>
        </w:rPr>
        <w:t>الذهني</w:t>
      </w:r>
    </w:p>
    <w:p w:rsidR="009844E6" w:rsidRDefault="009844E6" w:rsidP="009844E6">
      <w:pPr>
        <w:numPr>
          <w:ilvl w:val="0"/>
          <w:numId w:val="7"/>
        </w:numPr>
        <w:shd w:val="clear" w:color="auto" w:fill="FFFFFF"/>
        <w:bidi/>
        <w:spacing w:after="0" w:line="336" w:lineRule="atLeast"/>
        <w:ind w:left="285"/>
        <w:rPr>
          <w:rFonts w:ascii="lfont" w:hAnsi="lfont"/>
          <w:color w:val="2D2B2B"/>
          <w:sz w:val="30"/>
          <w:szCs w:val="30"/>
        </w:rPr>
      </w:pPr>
      <w:r>
        <w:rPr>
          <w:rFonts w:ascii="lfont" w:hAnsi="lfont"/>
          <w:color w:val="2D2B2B"/>
          <w:sz w:val="30"/>
          <w:szCs w:val="30"/>
          <w:rtl/>
        </w:rPr>
        <w:t>التأخر في النمو اللغوي والشفوي والنطق.</w:t>
      </w:r>
    </w:p>
    <w:p w:rsidR="009844E6" w:rsidRDefault="009844E6" w:rsidP="009844E6">
      <w:pPr>
        <w:numPr>
          <w:ilvl w:val="0"/>
          <w:numId w:val="7"/>
        </w:numPr>
        <w:shd w:val="clear" w:color="auto" w:fill="FFFFFF"/>
        <w:bidi/>
        <w:spacing w:after="0" w:line="336" w:lineRule="atLeast"/>
        <w:ind w:left="285"/>
        <w:rPr>
          <w:rFonts w:ascii="lfont" w:hAnsi="lfont"/>
          <w:color w:val="2D2B2B"/>
          <w:sz w:val="30"/>
          <w:szCs w:val="30"/>
          <w:rtl/>
        </w:rPr>
      </w:pPr>
      <w:r>
        <w:rPr>
          <w:rFonts w:ascii="lfont" w:hAnsi="lfont"/>
          <w:color w:val="2D2B2B"/>
          <w:sz w:val="30"/>
          <w:szCs w:val="30"/>
          <w:rtl/>
        </w:rPr>
        <w:t>عدم القدرة على الفهم والتذكر بطريقة طبيعية.</w:t>
      </w:r>
    </w:p>
    <w:p w:rsidR="009844E6" w:rsidRDefault="009844E6" w:rsidP="009844E6">
      <w:pPr>
        <w:numPr>
          <w:ilvl w:val="0"/>
          <w:numId w:val="7"/>
        </w:numPr>
        <w:shd w:val="clear" w:color="auto" w:fill="FFFFFF"/>
        <w:bidi/>
        <w:spacing w:after="0" w:line="336" w:lineRule="atLeast"/>
        <w:ind w:left="285"/>
        <w:rPr>
          <w:rFonts w:ascii="lfont" w:hAnsi="lfont"/>
          <w:color w:val="2D2B2B"/>
          <w:sz w:val="30"/>
          <w:szCs w:val="30"/>
          <w:rtl/>
        </w:rPr>
      </w:pPr>
      <w:r>
        <w:rPr>
          <w:rFonts w:ascii="lfont" w:hAnsi="lfont"/>
          <w:color w:val="2D2B2B"/>
          <w:sz w:val="30"/>
          <w:szCs w:val="30"/>
          <w:rtl/>
        </w:rPr>
        <w:t>وجود خلل في مهارات حل المشكلات.</w:t>
      </w:r>
    </w:p>
    <w:p w:rsidR="009844E6" w:rsidRDefault="009844E6" w:rsidP="009844E6">
      <w:pPr>
        <w:numPr>
          <w:ilvl w:val="0"/>
          <w:numId w:val="7"/>
        </w:numPr>
        <w:shd w:val="clear" w:color="auto" w:fill="FFFFFF"/>
        <w:bidi/>
        <w:spacing w:after="0" w:line="336" w:lineRule="atLeast"/>
        <w:ind w:left="285"/>
        <w:rPr>
          <w:rFonts w:ascii="lfont" w:hAnsi="lfont"/>
          <w:color w:val="2D2B2B"/>
          <w:sz w:val="30"/>
          <w:szCs w:val="30"/>
          <w:rtl/>
        </w:rPr>
      </w:pPr>
      <w:r>
        <w:rPr>
          <w:rFonts w:ascii="lfont" w:hAnsi="lfont"/>
          <w:color w:val="2D2B2B"/>
          <w:sz w:val="30"/>
          <w:szCs w:val="30"/>
          <w:rtl/>
        </w:rPr>
        <w:t>عدم القدرة على تعلم معظم القواعد الاجتماعية.</w:t>
      </w:r>
    </w:p>
    <w:p w:rsidR="009844E6" w:rsidRDefault="009844E6" w:rsidP="009844E6">
      <w:pPr>
        <w:numPr>
          <w:ilvl w:val="0"/>
          <w:numId w:val="7"/>
        </w:numPr>
        <w:shd w:val="clear" w:color="auto" w:fill="FFFFFF"/>
        <w:bidi/>
        <w:spacing w:after="0" w:line="336" w:lineRule="atLeast"/>
        <w:ind w:left="285"/>
        <w:rPr>
          <w:rFonts w:ascii="lfont" w:hAnsi="lfont"/>
          <w:color w:val="2D2B2B"/>
          <w:sz w:val="30"/>
          <w:szCs w:val="30"/>
          <w:rtl/>
        </w:rPr>
      </w:pPr>
      <w:r>
        <w:rPr>
          <w:rFonts w:ascii="lfont" w:hAnsi="lfont"/>
          <w:color w:val="2D2B2B"/>
          <w:sz w:val="30"/>
          <w:szCs w:val="30"/>
          <w:rtl/>
        </w:rPr>
        <w:t>عدم القدرة على العناية بالذات أو التكيف مع البيئة المحيطة أو القيام بخطوات العناية العادية بالنفس.</w:t>
      </w:r>
    </w:p>
    <w:p w:rsidR="009844E6" w:rsidRDefault="009844E6" w:rsidP="009844E6">
      <w:pPr>
        <w:numPr>
          <w:ilvl w:val="0"/>
          <w:numId w:val="7"/>
        </w:numPr>
        <w:shd w:val="clear" w:color="auto" w:fill="FFFFFF"/>
        <w:bidi/>
        <w:spacing w:after="0" w:line="336" w:lineRule="atLeast"/>
        <w:ind w:left="285"/>
        <w:rPr>
          <w:rFonts w:ascii="lfont" w:hAnsi="lfont"/>
          <w:color w:val="2D2B2B"/>
          <w:sz w:val="30"/>
          <w:szCs w:val="30"/>
          <w:rtl/>
        </w:rPr>
      </w:pPr>
      <w:r>
        <w:rPr>
          <w:rFonts w:ascii="lfont" w:hAnsi="lfont"/>
          <w:color w:val="2D2B2B"/>
          <w:sz w:val="30"/>
          <w:szCs w:val="30"/>
          <w:rtl/>
        </w:rPr>
        <w:t>التعلم بصورة أبطأ من الأشخاص العاديين، وهذا يظهر واضحاً في الأطفال، كما أنهم يأخذون وقتاً أطول في اكتساب اللغة والمهارات الاجتماعية والقيام بالأشياء العادية مثل تناول الطعام أو ارتداء الملابس.</w:t>
      </w:r>
    </w:p>
    <w:p w:rsidR="009844E6" w:rsidRDefault="009844E6" w:rsidP="009844E6">
      <w:pPr>
        <w:numPr>
          <w:ilvl w:val="0"/>
          <w:numId w:val="7"/>
        </w:numPr>
        <w:shd w:val="clear" w:color="auto" w:fill="FFFFFF"/>
        <w:bidi/>
        <w:spacing w:after="0" w:line="336" w:lineRule="atLeast"/>
        <w:ind w:left="285"/>
        <w:rPr>
          <w:rFonts w:ascii="lfont" w:hAnsi="lfont"/>
          <w:color w:val="2D2B2B"/>
          <w:sz w:val="30"/>
          <w:szCs w:val="30"/>
          <w:rtl/>
        </w:rPr>
      </w:pPr>
      <w:r>
        <w:rPr>
          <w:rFonts w:ascii="lfont" w:hAnsi="lfont"/>
          <w:color w:val="2D2B2B"/>
          <w:sz w:val="30"/>
          <w:szCs w:val="30"/>
          <w:rtl/>
        </w:rPr>
        <w:t xml:space="preserve">ضعف الإنتاج الأكاديمي أو </w:t>
      </w:r>
      <w:proofErr w:type="gramStart"/>
      <w:r>
        <w:rPr>
          <w:rFonts w:ascii="lfont" w:hAnsi="lfont"/>
          <w:color w:val="2D2B2B"/>
          <w:sz w:val="30"/>
          <w:szCs w:val="30"/>
          <w:rtl/>
        </w:rPr>
        <w:t>انعدامه</w:t>
      </w:r>
      <w:proofErr w:type="gramEnd"/>
      <w:r>
        <w:rPr>
          <w:rFonts w:ascii="lfont" w:hAnsi="lfont"/>
          <w:color w:val="2D2B2B"/>
          <w:sz w:val="30"/>
          <w:szCs w:val="30"/>
          <w:rtl/>
        </w:rPr>
        <w:t>.</w:t>
      </w:r>
    </w:p>
    <w:p w:rsidR="009844E6" w:rsidRPr="009844E6" w:rsidRDefault="009844E6" w:rsidP="009844E6">
      <w:pPr>
        <w:shd w:val="clear" w:color="auto" w:fill="FFFFFF"/>
        <w:bidi/>
        <w:spacing w:after="0" w:line="336" w:lineRule="atLeast"/>
        <w:rPr>
          <w:rFonts w:ascii="lfont" w:eastAsia="Times New Roman" w:hAnsi="lfont" w:cs="Times New Roman" w:hint="cs"/>
          <w:b/>
          <w:bCs/>
          <w:color w:val="FF0000"/>
          <w:sz w:val="30"/>
          <w:szCs w:val="30"/>
          <w:rtl/>
        </w:rPr>
      </w:pPr>
      <w:r w:rsidRPr="009844E6">
        <w:rPr>
          <w:rFonts w:hint="cs"/>
          <w:b/>
          <w:bCs/>
          <w:color w:val="FF0000"/>
          <w:sz w:val="32"/>
          <w:szCs w:val="32"/>
          <w:rtl/>
          <w:lang w:bidi="ar-TN"/>
        </w:rPr>
        <w:t xml:space="preserve"> </w:t>
      </w:r>
      <w:proofErr w:type="spellStart"/>
      <w:r>
        <w:rPr>
          <w:rFonts w:hint="cs"/>
          <w:b/>
          <w:bCs/>
          <w:color w:val="FF0000"/>
          <w:sz w:val="32"/>
          <w:szCs w:val="32"/>
          <w:rtl/>
          <w:lang w:bidi="ar-TN"/>
        </w:rPr>
        <w:t>ا</w:t>
      </w:r>
      <w:r w:rsidRPr="009844E6">
        <w:rPr>
          <w:rFonts w:hint="cs"/>
          <w:b/>
          <w:bCs/>
          <w:color w:val="FF0000"/>
          <w:sz w:val="32"/>
          <w:szCs w:val="32"/>
          <w:rtl/>
          <w:lang w:bidi="ar-TN"/>
        </w:rPr>
        <w:t>سباب</w:t>
      </w:r>
      <w:proofErr w:type="spellEnd"/>
      <w:r w:rsidRPr="009844E6">
        <w:rPr>
          <w:rFonts w:hint="cs"/>
          <w:b/>
          <w:bCs/>
          <w:color w:val="FF0000"/>
          <w:sz w:val="32"/>
          <w:szCs w:val="32"/>
          <w:rtl/>
          <w:lang w:bidi="ar-TN"/>
        </w:rPr>
        <w:t xml:space="preserve"> التخلف</w:t>
      </w:r>
      <w:r w:rsidRPr="009844E6">
        <w:rPr>
          <w:rFonts w:cs="Arial" w:hint="eastAsia"/>
          <w:b/>
          <w:bCs/>
          <w:color w:val="FF0000"/>
          <w:sz w:val="32"/>
          <w:szCs w:val="32"/>
          <w:rtl/>
          <w:lang w:bidi="ar-TN"/>
        </w:rPr>
        <w:t xml:space="preserve"> الذهني</w:t>
      </w:r>
      <w:r w:rsidRPr="009844E6">
        <w:rPr>
          <w:rFonts w:cs="Arial" w:hint="cs"/>
          <w:b/>
          <w:bCs/>
          <w:color w:val="FF0000"/>
          <w:sz w:val="32"/>
          <w:szCs w:val="32"/>
          <w:rtl/>
          <w:lang w:bidi="ar-TN"/>
        </w:rPr>
        <w:t xml:space="preserve"> عند </w:t>
      </w:r>
      <w:proofErr w:type="spellStart"/>
      <w:r w:rsidRPr="009844E6">
        <w:rPr>
          <w:rFonts w:cs="Arial" w:hint="cs"/>
          <w:b/>
          <w:bCs/>
          <w:color w:val="FF0000"/>
          <w:sz w:val="32"/>
          <w:szCs w:val="32"/>
          <w:rtl/>
          <w:lang w:bidi="ar-TN"/>
        </w:rPr>
        <w:t>الاطفال</w:t>
      </w:r>
      <w:proofErr w:type="spellEnd"/>
      <w:r w:rsidRPr="009844E6">
        <w:rPr>
          <w:rFonts w:cs="Arial" w:hint="cs"/>
          <w:b/>
          <w:bCs/>
          <w:color w:val="FF0000"/>
          <w:sz w:val="32"/>
          <w:szCs w:val="32"/>
          <w:rtl/>
          <w:lang w:bidi="ar-TN"/>
        </w:rPr>
        <w:t xml:space="preserve">                                                                             </w:t>
      </w:r>
    </w:p>
    <w:p w:rsidR="009844E6" w:rsidRPr="009844E6" w:rsidRDefault="009844E6" w:rsidP="009844E6">
      <w:pPr>
        <w:shd w:val="clear" w:color="auto" w:fill="FFFFFF"/>
        <w:bidi/>
        <w:spacing w:after="0" w:line="336" w:lineRule="atLeast"/>
        <w:rPr>
          <w:rFonts w:ascii="lfont" w:eastAsia="Times New Roman" w:hAnsi="lfont" w:cs="Times New Roman"/>
          <w:b/>
          <w:bCs/>
          <w:color w:val="FF0000"/>
          <w:sz w:val="30"/>
          <w:szCs w:val="30"/>
          <w:rtl/>
        </w:rPr>
      </w:pPr>
    </w:p>
    <w:p w:rsidR="009844E6" w:rsidRPr="009844E6" w:rsidRDefault="009844E6" w:rsidP="009844E6">
      <w:pPr>
        <w:pStyle w:val="NormalWeb"/>
        <w:shd w:val="clear" w:color="auto" w:fill="FFFFFF"/>
        <w:bidi/>
        <w:spacing w:before="0" w:beforeAutospacing="0" w:after="15" w:afterAutospacing="0"/>
        <w:rPr>
          <w:rFonts w:ascii="lfont" w:hAnsi="lfont"/>
          <w:color w:val="2D2B2B"/>
          <w:sz w:val="30"/>
          <w:szCs w:val="30"/>
        </w:rPr>
      </w:pPr>
      <w:r w:rsidRPr="009844E6">
        <w:rPr>
          <w:rFonts w:cs="Arial" w:hint="cs"/>
          <w:sz w:val="32"/>
          <w:szCs w:val="32"/>
          <w:rtl/>
          <w:lang w:bidi="ar-TN"/>
        </w:rPr>
        <w:t xml:space="preserve">    </w:t>
      </w:r>
      <w:r w:rsidRPr="009844E6">
        <w:rPr>
          <w:rFonts w:hint="cs"/>
          <w:sz w:val="32"/>
          <w:szCs w:val="32"/>
          <w:rtl/>
          <w:lang w:bidi="ar-TN"/>
        </w:rPr>
        <w:t xml:space="preserve"> </w:t>
      </w:r>
      <w:r w:rsidRPr="009844E6">
        <w:rPr>
          <w:rFonts w:ascii="lfont" w:hAnsi="lfont"/>
          <w:color w:val="2D2B2B"/>
          <w:sz w:val="30"/>
          <w:szCs w:val="30"/>
          <w:rtl/>
        </w:rPr>
        <w:t>إنَّ أسباب الإصابة كثيرة وأي شيء يمكن أن يتداخل مع تطور الدماغ أثناء الحمل قد يؤدي إلى التخلف العقلي وفي بعض الحالات يكون السبب غير معروف، ومن أسباب التخلف العقلي البسيط عند الأطفال:</w:t>
      </w:r>
    </w:p>
    <w:p w:rsidR="009844E6" w:rsidRPr="009844E6" w:rsidRDefault="009844E6" w:rsidP="009844E6">
      <w:pPr>
        <w:numPr>
          <w:ilvl w:val="0"/>
          <w:numId w:val="5"/>
        </w:numPr>
        <w:shd w:val="clear" w:color="auto" w:fill="FFFFFF"/>
        <w:bidi/>
        <w:spacing w:after="0" w:line="336" w:lineRule="atLeast"/>
        <w:ind w:left="285"/>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مشاكل وراثية مثل الإصابة </w:t>
      </w:r>
      <w:hyperlink r:id="rId5" w:history="1">
        <w:r w:rsidRPr="009844E6">
          <w:rPr>
            <w:rFonts w:ascii="lfont" w:eastAsia="Times New Roman" w:hAnsi="lfont" w:cs="Times New Roman"/>
            <w:b/>
            <w:bCs/>
            <w:color w:val="2080C7"/>
            <w:szCs w:val="27"/>
            <w:u w:val="single"/>
            <w:rtl/>
          </w:rPr>
          <w:t xml:space="preserve">بمتلازمة </w:t>
        </w:r>
        <w:proofErr w:type="spellStart"/>
        <w:r w:rsidRPr="009844E6">
          <w:rPr>
            <w:rFonts w:ascii="lfont" w:eastAsia="Times New Roman" w:hAnsi="lfont" w:cs="Times New Roman"/>
            <w:b/>
            <w:bCs/>
            <w:color w:val="2080C7"/>
            <w:szCs w:val="27"/>
            <w:u w:val="single"/>
            <w:rtl/>
          </w:rPr>
          <w:t>داون</w:t>
        </w:r>
        <w:proofErr w:type="spellEnd"/>
        <w:r w:rsidRPr="009844E6">
          <w:rPr>
            <w:rFonts w:ascii="lfont" w:eastAsia="Times New Roman" w:hAnsi="lfont" w:cs="Times New Roman"/>
            <w:b/>
            <w:bCs/>
            <w:color w:val="2080C7"/>
            <w:szCs w:val="27"/>
            <w:u w:val="single"/>
            <w:rtl/>
          </w:rPr>
          <w:t>.</w:t>
        </w:r>
      </w:hyperlink>
    </w:p>
    <w:p w:rsidR="009844E6" w:rsidRPr="009844E6" w:rsidRDefault="009844E6" w:rsidP="009844E6">
      <w:pPr>
        <w:numPr>
          <w:ilvl w:val="0"/>
          <w:numId w:val="5"/>
        </w:numPr>
        <w:shd w:val="clear" w:color="auto" w:fill="FFFFFF"/>
        <w:bidi/>
        <w:spacing w:after="0" w:line="336" w:lineRule="atLeast"/>
        <w:ind w:left="285"/>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حدوث مشاكل أثناء الحمل تؤثر على نمو الدماغ، مثل تعاطي المخدرات أو الكحول أو </w:t>
      </w:r>
      <w:hyperlink r:id="rId6" w:history="1">
        <w:r w:rsidRPr="009844E6">
          <w:rPr>
            <w:rFonts w:ascii="lfont" w:eastAsia="Times New Roman" w:hAnsi="lfont" w:cs="Times New Roman"/>
            <w:b/>
            <w:bCs/>
            <w:color w:val="2080C7"/>
            <w:szCs w:val="27"/>
            <w:u w:val="single"/>
            <w:rtl/>
          </w:rPr>
          <w:t>سوء التغذية </w:t>
        </w:r>
      </w:hyperlink>
      <w:r w:rsidRPr="009844E6">
        <w:rPr>
          <w:rFonts w:ascii="lfont" w:eastAsia="Times New Roman" w:hAnsi="lfont" w:cs="Times New Roman"/>
          <w:color w:val="2D2B2B"/>
          <w:sz w:val="30"/>
          <w:szCs w:val="30"/>
          <w:rtl/>
        </w:rPr>
        <w:t>الشديد.</w:t>
      </w:r>
    </w:p>
    <w:p w:rsidR="009844E6" w:rsidRPr="009844E6" w:rsidRDefault="009844E6" w:rsidP="009844E6">
      <w:pPr>
        <w:numPr>
          <w:ilvl w:val="0"/>
          <w:numId w:val="5"/>
        </w:numPr>
        <w:shd w:val="clear" w:color="auto" w:fill="FFFFFF"/>
        <w:bidi/>
        <w:spacing w:after="0" w:line="336" w:lineRule="atLeast"/>
        <w:ind w:left="285"/>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نقص الأكسجين أثناء الولادة.</w:t>
      </w:r>
    </w:p>
    <w:p w:rsidR="009844E6" w:rsidRPr="009844E6" w:rsidRDefault="009844E6" w:rsidP="009844E6">
      <w:pPr>
        <w:numPr>
          <w:ilvl w:val="0"/>
          <w:numId w:val="5"/>
        </w:numPr>
        <w:shd w:val="clear" w:color="auto" w:fill="FFFFFF"/>
        <w:bidi/>
        <w:spacing w:after="0" w:line="336" w:lineRule="atLeast"/>
        <w:ind w:left="285"/>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التعرض لإصابات شديدة في الرأس.</w:t>
      </w:r>
    </w:p>
    <w:p w:rsidR="009844E6" w:rsidRDefault="009844E6" w:rsidP="009844E6">
      <w:pPr>
        <w:numPr>
          <w:ilvl w:val="0"/>
          <w:numId w:val="5"/>
        </w:numPr>
        <w:shd w:val="clear" w:color="auto" w:fill="FFFFFF"/>
        <w:bidi/>
        <w:spacing w:after="0" w:line="336" w:lineRule="atLeast"/>
        <w:ind w:left="285"/>
        <w:rPr>
          <w:rFonts w:ascii="lfont" w:eastAsia="Times New Roman" w:hAnsi="lfont" w:cs="Times New Roman" w:hint="cs"/>
          <w:color w:val="2D2B2B"/>
          <w:sz w:val="30"/>
          <w:szCs w:val="30"/>
        </w:rPr>
      </w:pPr>
      <w:r w:rsidRPr="009844E6">
        <w:rPr>
          <w:rFonts w:ascii="lfont" w:eastAsia="Times New Roman" w:hAnsi="lfont" w:cs="Times New Roman"/>
          <w:color w:val="2D2B2B"/>
          <w:sz w:val="30"/>
          <w:szCs w:val="30"/>
          <w:rtl/>
        </w:rPr>
        <w:t>حدوث عدوى مثل </w:t>
      </w:r>
      <w:proofErr w:type="spellStart"/>
      <w:r w:rsidRPr="009844E6">
        <w:rPr>
          <w:rFonts w:ascii="lfont" w:eastAsia="Times New Roman" w:hAnsi="lfont" w:cs="Times New Roman"/>
          <w:color w:val="2D2B2B"/>
          <w:sz w:val="30"/>
          <w:szCs w:val="30"/>
          <w:rtl/>
        </w:rPr>
        <w:fldChar w:fldCharType="begin"/>
      </w:r>
      <w:r w:rsidRPr="009844E6">
        <w:rPr>
          <w:rFonts w:ascii="lfont" w:eastAsia="Times New Roman" w:hAnsi="lfont" w:cs="Times New Roman"/>
          <w:color w:val="2D2B2B"/>
          <w:sz w:val="30"/>
          <w:szCs w:val="30"/>
          <w:rtl/>
        </w:rPr>
        <w:instrText xml:space="preserve"> </w:instrText>
      </w:r>
      <w:r w:rsidRPr="009844E6">
        <w:rPr>
          <w:rFonts w:ascii="lfont" w:eastAsia="Times New Roman" w:hAnsi="lfont" w:cs="Times New Roman"/>
          <w:color w:val="2D2B2B"/>
          <w:sz w:val="30"/>
          <w:szCs w:val="30"/>
        </w:rPr>
        <w:instrText>HYPERLINK "https://weziwezi.com/%D8%B9%D9%84%D8%A7%D8%AC-%D8%A7%D9%84%D8%AA%D9%87%D8%A7%D8%A8-%D8%A7%D9%84%D8%B3%D8%AD%D8%A7%D9%8A%D8%A7</w:instrText>
      </w:r>
      <w:r w:rsidRPr="009844E6">
        <w:rPr>
          <w:rFonts w:ascii="lfont" w:eastAsia="Times New Roman" w:hAnsi="lfont" w:cs="Times New Roman"/>
          <w:color w:val="2D2B2B"/>
          <w:sz w:val="30"/>
          <w:szCs w:val="30"/>
          <w:rtl/>
        </w:rPr>
        <w:instrText xml:space="preserve">/" </w:instrText>
      </w:r>
      <w:r w:rsidRPr="009844E6">
        <w:rPr>
          <w:rFonts w:ascii="lfont" w:eastAsia="Times New Roman" w:hAnsi="lfont" w:cs="Times New Roman"/>
          <w:color w:val="2D2B2B"/>
          <w:sz w:val="30"/>
          <w:szCs w:val="30"/>
          <w:rtl/>
        </w:rPr>
        <w:fldChar w:fldCharType="separate"/>
      </w:r>
      <w:r w:rsidRPr="009844E6">
        <w:rPr>
          <w:rFonts w:ascii="lfont" w:eastAsia="Times New Roman" w:hAnsi="lfont" w:cs="Times New Roman"/>
          <w:b/>
          <w:bCs/>
          <w:color w:val="2080C7"/>
          <w:szCs w:val="27"/>
          <w:u w:val="single"/>
          <w:rtl/>
        </w:rPr>
        <w:t>السحايا</w:t>
      </w:r>
      <w:proofErr w:type="spellEnd"/>
      <w:r w:rsidRPr="009844E6">
        <w:rPr>
          <w:rFonts w:ascii="lfont" w:eastAsia="Times New Roman" w:hAnsi="lfont" w:cs="Times New Roman"/>
          <w:color w:val="2D2B2B"/>
          <w:sz w:val="30"/>
          <w:szCs w:val="30"/>
          <w:rtl/>
        </w:rPr>
        <w:fldChar w:fldCharType="end"/>
      </w:r>
      <w:r w:rsidRPr="009844E6">
        <w:rPr>
          <w:rFonts w:ascii="lfont" w:eastAsia="Times New Roman" w:hAnsi="lfont" w:cs="Times New Roman"/>
          <w:color w:val="2D2B2B"/>
          <w:sz w:val="30"/>
          <w:szCs w:val="30"/>
          <w:rtl/>
        </w:rPr>
        <w:t> فهي تصل إلى الدماغ.</w:t>
      </w:r>
    </w:p>
    <w:p w:rsidR="009844E6" w:rsidRDefault="009844E6" w:rsidP="009844E6">
      <w:pPr>
        <w:numPr>
          <w:ilvl w:val="0"/>
          <w:numId w:val="5"/>
        </w:numPr>
        <w:shd w:val="clear" w:color="auto" w:fill="FFFFFF"/>
        <w:bidi/>
        <w:spacing w:after="0" w:line="336" w:lineRule="atLeast"/>
        <w:ind w:left="285"/>
        <w:rPr>
          <w:rFonts w:ascii="lfont" w:eastAsia="Times New Roman" w:hAnsi="lfont" w:cs="Times New Roman" w:hint="cs"/>
          <w:color w:val="2D2B2B"/>
          <w:sz w:val="30"/>
          <w:szCs w:val="30"/>
        </w:rPr>
      </w:pPr>
    </w:p>
    <w:p w:rsidR="009844E6" w:rsidRP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Pr>
      </w:pPr>
      <w:r>
        <w:rPr>
          <w:rFonts w:ascii="lfont" w:eastAsia="Times New Roman" w:hAnsi="lfont" w:cs="Times New Roman" w:hint="cs"/>
          <w:color w:val="2D2B2B"/>
          <w:sz w:val="30"/>
          <w:szCs w:val="30"/>
          <w:rtl/>
        </w:rPr>
        <w:lastRenderedPageBreak/>
        <w:t>اض</w:t>
      </w:r>
      <w:r w:rsidRPr="009844E6">
        <w:rPr>
          <w:rFonts w:ascii="lfont" w:eastAsia="Times New Roman" w:hAnsi="lfont" w:cs="Times New Roman"/>
          <w:color w:val="2D2B2B"/>
          <w:sz w:val="30"/>
          <w:szCs w:val="30"/>
          <w:rtl/>
        </w:rPr>
        <w:t xml:space="preserve">طراب تمثيل الدهون مثل اضطراب </w:t>
      </w:r>
      <w:proofErr w:type="spellStart"/>
      <w:r w:rsidRPr="009844E6">
        <w:rPr>
          <w:rFonts w:ascii="lfont" w:eastAsia="Times New Roman" w:hAnsi="lfont" w:cs="Times New Roman"/>
          <w:color w:val="2D2B2B"/>
          <w:sz w:val="30"/>
          <w:szCs w:val="30"/>
          <w:rtl/>
        </w:rPr>
        <w:t>تاي</w:t>
      </w:r>
      <w:proofErr w:type="spellEnd"/>
      <w:r w:rsidRPr="009844E6">
        <w:rPr>
          <w:rFonts w:ascii="lfont" w:eastAsia="Times New Roman" w:hAnsi="lfont" w:cs="Times New Roman"/>
          <w:color w:val="2D2B2B"/>
          <w:sz w:val="30"/>
          <w:szCs w:val="30"/>
          <w:rtl/>
        </w:rPr>
        <w:t xml:space="preserve"> </w:t>
      </w:r>
      <w:proofErr w:type="spellStart"/>
      <w:r w:rsidRPr="009844E6">
        <w:rPr>
          <w:rFonts w:ascii="lfont" w:eastAsia="Times New Roman" w:hAnsi="lfont" w:cs="Times New Roman"/>
          <w:color w:val="2D2B2B"/>
          <w:sz w:val="30"/>
          <w:szCs w:val="30"/>
          <w:rtl/>
        </w:rPr>
        <w:t>ساكس</w:t>
      </w:r>
      <w:proofErr w:type="spellEnd"/>
      <w:r w:rsidRPr="009844E6">
        <w:rPr>
          <w:rFonts w:ascii="lfont" w:eastAsia="Times New Roman" w:hAnsi="lfont" w:cs="Times New Roman"/>
          <w:color w:val="2D2B2B"/>
          <w:sz w:val="30"/>
          <w:szCs w:val="30"/>
          <w:rtl/>
        </w:rPr>
        <w:t xml:space="preserve"> ومرض </w:t>
      </w:r>
      <w:proofErr w:type="spellStart"/>
      <w:r w:rsidRPr="009844E6">
        <w:rPr>
          <w:rFonts w:ascii="lfont" w:eastAsia="Times New Roman" w:hAnsi="lfont" w:cs="Times New Roman"/>
          <w:color w:val="2D2B2B"/>
          <w:sz w:val="30"/>
          <w:szCs w:val="30"/>
          <w:rtl/>
        </w:rPr>
        <w:t>جوشر</w:t>
      </w:r>
      <w:proofErr w:type="spellEnd"/>
      <w:r w:rsidRPr="009844E6">
        <w:rPr>
          <w:rFonts w:ascii="lfont" w:eastAsia="Times New Roman" w:hAnsi="lfont" w:cs="Times New Roman"/>
          <w:color w:val="2D2B2B"/>
          <w:sz w:val="30"/>
          <w:szCs w:val="30"/>
          <w:rtl/>
        </w:rPr>
        <w:t xml:space="preserve">، واضطراب تمثيل الأحماض </w:t>
      </w:r>
      <w:proofErr w:type="spellStart"/>
      <w:r w:rsidRPr="009844E6">
        <w:rPr>
          <w:rFonts w:ascii="lfont" w:eastAsia="Times New Roman" w:hAnsi="lfont" w:cs="Times New Roman"/>
          <w:color w:val="2D2B2B"/>
          <w:sz w:val="30"/>
          <w:szCs w:val="30"/>
          <w:rtl/>
        </w:rPr>
        <w:t>الأمينية</w:t>
      </w:r>
      <w:proofErr w:type="spellEnd"/>
      <w:r w:rsidRPr="009844E6">
        <w:rPr>
          <w:rFonts w:ascii="lfont" w:eastAsia="Times New Roman" w:hAnsi="lfont" w:cs="Times New Roman"/>
          <w:color w:val="2D2B2B"/>
          <w:sz w:val="30"/>
          <w:szCs w:val="30"/>
          <w:rtl/>
        </w:rPr>
        <w:t xml:space="preserve"> واضطراب تمثيل </w:t>
      </w:r>
      <w:proofErr w:type="spellStart"/>
      <w:r w:rsidRPr="009844E6">
        <w:rPr>
          <w:rFonts w:ascii="lfont" w:eastAsia="Times New Roman" w:hAnsi="lfont" w:cs="Times New Roman"/>
          <w:color w:val="2D2B2B"/>
          <w:sz w:val="30"/>
          <w:szCs w:val="30"/>
          <w:rtl/>
        </w:rPr>
        <w:t>الكربوهيدرات</w:t>
      </w:r>
      <w:proofErr w:type="spellEnd"/>
      <w:r w:rsidRPr="009844E6">
        <w:rPr>
          <w:rFonts w:ascii="lfont" w:eastAsia="Times New Roman" w:hAnsi="lfont" w:cs="Times New Roman"/>
          <w:color w:val="2D2B2B"/>
          <w:sz w:val="30"/>
          <w:szCs w:val="30"/>
          <w:rtl/>
        </w:rPr>
        <w:t xml:space="preserve"> واضطراب </w:t>
      </w:r>
      <w:proofErr w:type="spellStart"/>
      <w:r w:rsidRPr="009844E6">
        <w:rPr>
          <w:rFonts w:ascii="lfont" w:eastAsia="Times New Roman" w:hAnsi="lfont" w:cs="Times New Roman"/>
          <w:color w:val="2D2B2B"/>
          <w:sz w:val="30"/>
          <w:szCs w:val="30"/>
          <w:rtl/>
        </w:rPr>
        <w:t>الكروموسومات</w:t>
      </w:r>
      <w:proofErr w:type="spellEnd"/>
      <w:r w:rsidRPr="009844E6">
        <w:rPr>
          <w:rFonts w:ascii="lfont" w:eastAsia="Times New Roman" w:hAnsi="lfont" w:cs="Times New Roman"/>
          <w:color w:val="2D2B2B"/>
          <w:sz w:val="30"/>
          <w:szCs w:val="30"/>
          <w:rtl/>
        </w:rPr>
        <w:t xml:space="preserve"> مثل زيادة عدد </w:t>
      </w:r>
      <w:proofErr w:type="spellStart"/>
      <w:r w:rsidRPr="009844E6">
        <w:rPr>
          <w:rFonts w:ascii="lfont" w:eastAsia="Times New Roman" w:hAnsi="lfont" w:cs="Times New Roman"/>
          <w:color w:val="2D2B2B"/>
          <w:sz w:val="30"/>
          <w:szCs w:val="30"/>
          <w:rtl/>
        </w:rPr>
        <w:t>الكروموسومات</w:t>
      </w:r>
      <w:proofErr w:type="spellEnd"/>
      <w:r w:rsidRPr="009844E6">
        <w:rPr>
          <w:rFonts w:ascii="lfont" w:eastAsia="Times New Roman" w:hAnsi="lfont" w:cs="Times New Roman"/>
          <w:color w:val="2D2B2B"/>
          <w:sz w:val="30"/>
          <w:szCs w:val="30"/>
          <w:rtl/>
        </w:rPr>
        <w:t xml:space="preserve"> الجسمية مثل مرض متلازمة </w:t>
      </w:r>
      <w:proofErr w:type="spellStart"/>
      <w:r w:rsidRPr="009844E6">
        <w:rPr>
          <w:rFonts w:ascii="lfont" w:eastAsia="Times New Roman" w:hAnsi="lfont" w:cs="Times New Roman"/>
          <w:color w:val="2D2B2B"/>
          <w:sz w:val="30"/>
          <w:szCs w:val="30"/>
          <w:rtl/>
        </w:rPr>
        <w:t>داون</w:t>
      </w:r>
      <w:proofErr w:type="spellEnd"/>
      <w:r w:rsidRPr="009844E6">
        <w:rPr>
          <w:rFonts w:ascii="lfont" w:eastAsia="Times New Roman" w:hAnsi="lfont" w:cs="Times New Roman"/>
          <w:color w:val="2D2B2B"/>
          <w:sz w:val="30"/>
          <w:szCs w:val="30"/>
          <w:rtl/>
        </w:rPr>
        <w:t xml:space="preserve">، أو نقص عدد </w:t>
      </w:r>
      <w:proofErr w:type="spellStart"/>
      <w:r w:rsidRPr="009844E6">
        <w:rPr>
          <w:rFonts w:ascii="lfont" w:eastAsia="Times New Roman" w:hAnsi="lfont" w:cs="Times New Roman"/>
          <w:color w:val="2D2B2B"/>
          <w:sz w:val="30"/>
          <w:szCs w:val="30"/>
          <w:rtl/>
        </w:rPr>
        <w:t>الكروموسومات</w:t>
      </w:r>
      <w:proofErr w:type="spellEnd"/>
      <w:r w:rsidRPr="009844E6">
        <w:rPr>
          <w:rFonts w:ascii="lfont" w:eastAsia="Times New Roman" w:hAnsi="lfont" w:cs="Times New Roman"/>
          <w:color w:val="2D2B2B"/>
          <w:sz w:val="30"/>
          <w:szCs w:val="30"/>
          <w:rtl/>
        </w:rPr>
        <w:t xml:space="preserve"> الجنسية مثل مرض مواء القطة، أو وجود تغير في </w:t>
      </w:r>
      <w:proofErr w:type="spellStart"/>
      <w:r w:rsidRPr="009844E6">
        <w:rPr>
          <w:rFonts w:ascii="lfont" w:eastAsia="Times New Roman" w:hAnsi="lfont" w:cs="Times New Roman"/>
          <w:color w:val="2D2B2B"/>
          <w:sz w:val="30"/>
          <w:szCs w:val="30"/>
          <w:rtl/>
        </w:rPr>
        <w:t>الكروموسومات</w:t>
      </w:r>
      <w:proofErr w:type="spellEnd"/>
      <w:r w:rsidRPr="009844E6">
        <w:rPr>
          <w:rFonts w:ascii="lfont" w:eastAsia="Times New Roman" w:hAnsi="lfont" w:cs="Times New Roman"/>
          <w:color w:val="2D2B2B"/>
          <w:sz w:val="30"/>
          <w:szCs w:val="30"/>
          <w:rtl/>
        </w:rPr>
        <w:t xml:space="preserve"> الجنسية، ومن الأمثلة على هذه الحالة متلازمة </w:t>
      </w:r>
      <w:proofErr w:type="spellStart"/>
      <w:r w:rsidRPr="009844E6">
        <w:rPr>
          <w:rFonts w:ascii="lfont" w:eastAsia="Times New Roman" w:hAnsi="lfont" w:cs="Times New Roman"/>
          <w:color w:val="2D2B2B"/>
          <w:sz w:val="30"/>
          <w:szCs w:val="30"/>
          <w:rtl/>
        </w:rPr>
        <w:t>تيرنر</w:t>
      </w:r>
      <w:proofErr w:type="spellEnd"/>
      <w:r w:rsidRPr="009844E6">
        <w:rPr>
          <w:rFonts w:ascii="lfont" w:eastAsia="Times New Roman" w:hAnsi="lfont" w:cs="Times New Roman"/>
          <w:color w:val="2D2B2B"/>
          <w:sz w:val="30"/>
          <w:szCs w:val="30"/>
          <w:rtl/>
        </w:rPr>
        <w:t xml:space="preserve"> (</w:t>
      </w:r>
      <w:r w:rsidRPr="009844E6">
        <w:rPr>
          <w:rFonts w:ascii="lfont" w:eastAsia="Times New Roman" w:hAnsi="lfont" w:cs="Times New Roman"/>
          <w:color w:val="2D2B2B"/>
          <w:sz w:val="30"/>
          <w:szCs w:val="30"/>
        </w:rPr>
        <w:t>XO</w:t>
      </w:r>
      <w:r w:rsidRPr="009844E6">
        <w:rPr>
          <w:rFonts w:ascii="lfont" w:eastAsia="Times New Roman" w:hAnsi="lfont" w:cs="Times New Roman"/>
          <w:color w:val="2D2B2B"/>
          <w:sz w:val="30"/>
          <w:szCs w:val="30"/>
          <w:rtl/>
        </w:rPr>
        <w:t>)، ومتلازمة </w:t>
      </w:r>
      <w:proofErr w:type="spellStart"/>
      <w:r w:rsidRPr="009844E6">
        <w:rPr>
          <w:rFonts w:ascii="lfont" w:eastAsia="Times New Roman" w:hAnsi="lfont" w:cs="Times New Roman"/>
          <w:color w:val="2D2B2B"/>
          <w:sz w:val="30"/>
          <w:szCs w:val="30"/>
          <w:rtl/>
        </w:rPr>
        <w:t>كلاينفيلتر</w:t>
      </w:r>
      <w:proofErr w:type="spellEnd"/>
      <w:r w:rsidRPr="009844E6">
        <w:rPr>
          <w:rFonts w:ascii="lfont" w:eastAsia="Times New Roman" w:hAnsi="lfont" w:cs="Times New Roman"/>
          <w:color w:val="2D2B2B"/>
          <w:sz w:val="30"/>
          <w:szCs w:val="30"/>
          <w:rtl/>
        </w:rPr>
        <w:t> (</w:t>
      </w:r>
      <w:r w:rsidRPr="009844E6">
        <w:rPr>
          <w:rFonts w:ascii="lfont" w:eastAsia="Times New Roman" w:hAnsi="lfont" w:cs="Times New Roman"/>
          <w:color w:val="2D2B2B"/>
          <w:sz w:val="30"/>
          <w:szCs w:val="30"/>
        </w:rPr>
        <w:t>XYY</w:t>
      </w:r>
      <w:r w:rsidRPr="009844E6">
        <w:rPr>
          <w:rFonts w:ascii="lfont" w:eastAsia="Times New Roman" w:hAnsi="lfont" w:cs="Times New Roman"/>
          <w:color w:val="2D2B2B"/>
          <w:sz w:val="30"/>
          <w:szCs w:val="30"/>
          <w:rtl/>
        </w:rPr>
        <w:t>).</w:t>
      </w:r>
    </w:p>
    <w:p w:rsidR="009844E6" w:rsidRP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 xml:space="preserve">وجود خلل جيني لدى الطفل مثل خلل الجينات السائدة، ومن الأمثلة عليها: مرض التصلب </w:t>
      </w:r>
      <w:proofErr w:type="spellStart"/>
      <w:r w:rsidRPr="009844E6">
        <w:rPr>
          <w:rFonts w:ascii="lfont" w:eastAsia="Times New Roman" w:hAnsi="lfont" w:cs="Times New Roman"/>
          <w:color w:val="2D2B2B"/>
          <w:sz w:val="30"/>
          <w:szCs w:val="30"/>
          <w:rtl/>
        </w:rPr>
        <w:t>الحدبي</w:t>
      </w:r>
      <w:proofErr w:type="spellEnd"/>
      <w:r w:rsidRPr="009844E6">
        <w:rPr>
          <w:rFonts w:ascii="lfont" w:eastAsia="Times New Roman" w:hAnsi="lfont" w:cs="Times New Roman"/>
          <w:color w:val="2D2B2B"/>
          <w:sz w:val="30"/>
          <w:szCs w:val="30"/>
          <w:rtl/>
        </w:rPr>
        <w:t xml:space="preserve"> ومرض التورم الليفي العصبي.</w:t>
      </w:r>
    </w:p>
    <w:p w:rsidR="009844E6" w:rsidRP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tl/>
        </w:rPr>
      </w:pPr>
      <w:proofErr w:type="gramStart"/>
      <w:r w:rsidRPr="009844E6">
        <w:rPr>
          <w:rFonts w:ascii="lfont" w:eastAsia="Times New Roman" w:hAnsi="lfont" w:cs="Times New Roman"/>
          <w:color w:val="2D2B2B"/>
          <w:sz w:val="30"/>
          <w:szCs w:val="30"/>
          <w:rtl/>
        </w:rPr>
        <w:t>أسباب</w:t>
      </w:r>
      <w:proofErr w:type="gramEnd"/>
      <w:r w:rsidRPr="009844E6">
        <w:rPr>
          <w:rFonts w:ascii="lfont" w:eastAsia="Times New Roman" w:hAnsi="lfont" w:cs="Times New Roman"/>
          <w:color w:val="2D2B2B"/>
          <w:sz w:val="30"/>
          <w:szCs w:val="30"/>
          <w:rtl/>
        </w:rPr>
        <w:t xml:space="preserve"> ما بعد حدوث إخصاب للبويضة، أي أثناء نمو الجنين في بطن أمه، ويحدث هذا بسبب إصابة الأم بمرض ما أو تعرضها للسموم أو تناولها لنوع من الأدوية.</w:t>
      </w:r>
    </w:p>
    <w:p w:rsidR="009844E6" w:rsidRP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tl/>
        </w:rPr>
      </w:pPr>
      <w:proofErr w:type="gramStart"/>
      <w:r w:rsidRPr="009844E6">
        <w:rPr>
          <w:rFonts w:ascii="lfont" w:eastAsia="Times New Roman" w:hAnsi="lfont" w:cs="Times New Roman"/>
          <w:color w:val="2D2B2B"/>
          <w:sz w:val="30"/>
          <w:szCs w:val="30"/>
          <w:rtl/>
        </w:rPr>
        <w:t>أسباب</w:t>
      </w:r>
      <w:proofErr w:type="gramEnd"/>
      <w:r w:rsidRPr="009844E6">
        <w:rPr>
          <w:rFonts w:ascii="lfont" w:eastAsia="Times New Roman" w:hAnsi="lfont" w:cs="Times New Roman"/>
          <w:color w:val="2D2B2B"/>
          <w:sz w:val="30"/>
          <w:szCs w:val="30"/>
          <w:rtl/>
        </w:rPr>
        <w:t xml:space="preserve"> تحدث أثناء الولادة مثل نقص الأكسجين، أو حدوث شد على رأس الجنين أثناء الولادة.</w:t>
      </w:r>
    </w:p>
    <w:p w:rsidR="009844E6" w:rsidRP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 xml:space="preserve">حدوث عوامل عدة أثناء الطفولة المبكرة أو ما بعدها مثل الإصابة بمرض </w:t>
      </w:r>
      <w:proofErr w:type="spellStart"/>
      <w:r w:rsidRPr="009844E6">
        <w:rPr>
          <w:rFonts w:ascii="lfont" w:eastAsia="Times New Roman" w:hAnsi="lfont" w:cs="Times New Roman"/>
          <w:color w:val="2D2B2B"/>
          <w:sz w:val="30"/>
          <w:szCs w:val="30"/>
          <w:rtl/>
        </w:rPr>
        <w:t>السحايا</w:t>
      </w:r>
      <w:proofErr w:type="spellEnd"/>
      <w:r w:rsidRPr="009844E6">
        <w:rPr>
          <w:rFonts w:ascii="lfont" w:eastAsia="Times New Roman" w:hAnsi="lfont" w:cs="Times New Roman"/>
          <w:color w:val="2D2B2B"/>
          <w:sz w:val="30"/>
          <w:szCs w:val="30"/>
          <w:rtl/>
        </w:rPr>
        <w:t xml:space="preserve"> أو بمرض </w:t>
      </w:r>
      <w:hyperlink r:id="rId7" w:history="1">
        <w:r w:rsidRPr="009844E6">
          <w:rPr>
            <w:rFonts w:ascii="lfont" w:eastAsia="Times New Roman" w:hAnsi="lfont" w:cs="Times New Roman"/>
            <w:b/>
            <w:bCs/>
            <w:color w:val="2080C7"/>
            <w:szCs w:val="27"/>
            <w:u w:val="single"/>
            <w:rtl/>
          </w:rPr>
          <w:t>اليرقان </w:t>
        </w:r>
      </w:hyperlink>
      <w:r w:rsidRPr="009844E6">
        <w:rPr>
          <w:rFonts w:ascii="lfont" w:eastAsia="Times New Roman" w:hAnsi="lfont" w:cs="Times New Roman"/>
          <w:color w:val="2D2B2B"/>
          <w:sz w:val="30"/>
          <w:szCs w:val="30"/>
          <w:rtl/>
        </w:rPr>
        <w:t xml:space="preserve">أو أي التهابات في المخ أو مرض </w:t>
      </w:r>
      <w:proofErr w:type="spellStart"/>
      <w:r w:rsidRPr="009844E6">
        <w:rPr>
          <w:rFonts w:ascii="lfont" w:eastAsia="Times New Roman" w:hAnsi="lfont" w:cs="Times New Roman"/>
          <w:color w:val="2D2B2B"/>
          <w:sz w:val="30"/>
          <w:szCs w:val="30"/>
          <w:rtl/>
        </w:rPr>
        <w:t>القصاع</w:t>
      </w:r>
      <w:proofErr w:type="spellEnd"/>
      <w:r w:rsidRPr="009844E6">
        <w:rPr>
          <w:rFonts w:ascii="lfont" w:eastAsia="Times New Roman" w:hAnsi="lfont" w:cs="Times New Roman"/>
          <w:color w:val="2D2B2B"/>
          <w:sz w:val="30"/>
          <w:szCs w:val="30"/>
          <w:rtl/>
        </w:rPr>
        <w:t xml:space="preserve"> أو </w:t>
      </w:r>
      <w:hyperlink r:id="rId8" w:history="1">
        <w:r w:rsidRPr="009844E6">
          <w:rPr>
            <w:rFonts w:ascii="lfont" w:eastAsia="Times New Roman" w:hAnsi="lfont" w:cs="Times New Roman"/>
            <w:b/>
            <w:bCs/>
            <w:color w:val="2080C7"/>
            <w:szCs w:val="27"/>
            <w:u w:val="single"/>
            <w:rtl/>
          </w:rPr>
          <w:t>الصرع</w:t>
        </w:r>
      </w:hyperlink>
      <w:r w:rsidRPr="009844E6">
        <w:rPr>
          <w:rFonts w:ascii="lfont" w:eastAsia="Times New Roman" w:hAnsi="lfont" w:cs="Times New Roman"/>
          <w:color w:val="2D2B2B"/>
          <w:sz w:val="30"/>
          <w:szCs w:val="30"/>
          <w:rtl/>
        </w:rPr>
        <w:t>.</w:t>
      </w:r>
    </w:p>
    <w:p w:rsidR="009844E6" w:rsidRP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 xml:space="preserve">التعرض للتسمم بالمعادن الثقيلة مثل الرصاص </w:t>
      </w:r>
      <w:proofErr w:type="spellStart"/>
      <w:r w:rsidRPr="009844E6">
        <w:rPr>
          <w:rFonts w:ascii="lfont" w:eastAsia="Times New Roman" w:hAnsi="lfont" w:cs="Times New Roman"/>
          <w:color w:val="2D2B2B"/>
          <w:sz w:val="30"/>
          <w:szCs w:val="30"/>
          <w:rtl/>
        </w:rPr>
        <w:t>والزئبق</w:t>
      </w:r>
      <w:proofErr w:type="spellEnd"/>
      <w:r w:rsidRPr="009844E6">
        <w:rPr>
          <w:rFonts w:ascii="lfont" w:eastAsia="Times New Roman" w:hAnsi="lfont" w:cs="Times New Roman"/>
          <w:color w:val="2D2B2B"/>
          <w:sz w:val="30"/>
          <w:szCs w:val="30"/>
          <w:rtl/>
        </w:rPr>
        <w:t>.</w:t>
      </w:r>
    </w:p>
    <w:p w:rsidR="009844E6" w:rsidRP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النقص الشديد ببعض العناصر الغذائية نتيجة سوء التغذية.</w:t>
      </w:r>
    </w:p>
    <w:p w:rsidR="009844E6" w:rsidRDefault="009844E6" w:rsidP="009844E6">
      <w:pPr>
        <w:numPr>
          <w:ilvl w:val="0"/>
          <w:numId w:val="5"/>
        </w:numPr>
        <w:shd w:val="clear" w:color="auto" w:fill="FFFFFF"/>
        <w:bidi/>
        <w:spacing w:after="0" w:line="336" w:lineRule="atLeast"/>
        <w:rPr>
          <w:rFonts w:ascii="lfont" w:eastAsia="Times New Roman" w:hAnsi="lfont" w:cs="Times New Roman" w:hint="cs"/>
          <w:color w:val="2D2B2B"/>
          <w:sz w:val="30"/>
          <w:szCs w:val="30"/>
        </w:rPr>
      </w:pPr>
      <w:r w:rsidRPr="009844E6">
        <w:rPr>
          <w:rFonts w:ascii="lfont" w:eastAsia="Times New Roman" w:hAnsi="lfont" w:cs="Times New Roman"/>
          <w:color w:val="2D2B2B"/>
          <w:sz w:val="30"/>
          <w:szCs w:val="30"/>
          <w:rtl/>
        </w:rPr>
        <w:t xml:space="preserve">الإصابة بمرض </w:t>
      </w:r>
      <w:proofErr w:type="spellStart"/>
      <w:r w:rsidRPr="009844E6">
        <w:rPr>
          <w:rFonts w:ascii="lfont" w:eastAsia="Times New Roman" w:hAnsi="lfont" w:cs="Times New Roman"/>
          <w:color w:val="2D2B2B"/>
          <w:sz w:val="30"/>
          <w:szCs w:val="30"/>
          <w:rtl/>
        </w:rPr>
        <w:t>هيللر</w:t>
      </w:r>
      <w:proofErr w:type="spellEnd"/>
      <w:r w:rsidRPr="009844E6">
        <w:rPr>
          <w:rFonts w:ascii="lfont" w:eastAsia="Times New Roman" w:hAnsi="lfont" w:cs="Times New Roman"/>
          <w:color w:val="2D2B2B"/>
          <w:sz w:val="30"/>
          <w:szCs w:val="30"/>
          <w:rtl/>
        </w:rPr>
        <w:t xml:space="preserve"> أو ذهان تحلل الدماغ </w:t>
      </w:r>
      <w:proofErr w:type="spellStart"/>
      <w:r w:rsidRPr="009844E6">
        <w:rPr>
          <w:rFonts w:ascii="lfont" w:eastAsia="Times New Roman" w:hAnsi="lfont" w:cs="Times New Roman"/>
          <w:color w:val="2D2B2B"/>
          <w:sz w:val="30"/>
          <w:szCs w:val="30"/>
          <w:rtl/>
        </w:rPr>
        <w:t>الطفولي</w:t>
      </w:r>
      <w:proofErr w:type="spellEnd"/>
      <w:r w:rsidRPr="009844E6">
        <w:rPr>
          <w:rFonts w:ascii="lfont" w:eastAsia="Times New Roman" w:hAnsi="lfont" w:cs="Times New Roman"/>
          <w:color w:val="2D2B2B"/>
          <w:sz w:val="30"/>
          <w:szCs w:val="30"/>
          <w:rtl/>
        </w:rPr>
        <w:t>.</w:t>
      </w:r>
    </w:p>
    <w:p w:rsidR="009844E6" w:rsidRPr="009844E6" w:rsidRDefault="009844E6" w:rsidP="009844E6">
      <w:pPr>
        <w:numPr>
          <w:ilvl w:val="0"/>
          <w:numId w:val="5"/>
        </w:numPr>
        <w:shd w:val="clear" w:color="auto" w:fill="FFFFFF"/>
        <w:bidi/>
        <w:spacing w:after="0" w:line="336" w:lineRule="atLeast"/>
        <w:rPr>
          <w:rFonts w:ascii="lfont" w:eastAsia="Times New Roman" w:hAnsi="lfont" w:cs="Times New Roman"/>
          <w:color w:val="2D2B2B"/>
          <w:sz w:val="30"/>
          <w:szCs w:val="30"/>
          <w:rtl/>
        </w:rPr>
      </w:pPr>
    </w:p>
    <w:p w:rsidR="009844E6" w:rsidRPr="009844E6" w:rsidRDefault="009844E6" w:rsidP="009844E6">
      <w:pPr>
        <w:shd w:val="clear" w:color="auto" w:fill="FFFFFF"/>
        <w:bidi/>
        <w:spacing w:after="15" w:line="240" w:lineRule="auto"/>
        <w:rPr>
          <w:rFonts w:ascii="lfont" w:eastAsia="Times New Roman" w:hAnsi="lfont" w:cs="Times New Roman"/>
          <w:color w:val="2D2B2B"/>
          <w:sz w:val="30"/>
          <w:szCs w:val="30"/>
        </w:rPr>
      </w:pPr>
      <w:r w:rsidRPr="009844E6">
        <w:rPr>
          <w:rFonts w:ascii="lfont" w:eastAsia="Times New Roman" w:hAnsi="lfont" w:cs="Times New Roman"/>
          <w:color w:val="2D2B2B"/>
          <w:sz w:val="30"/>
          <w:szCs w:val="30"/>
          <w:rtl/>
        </w:rPr>
        <w:br/>
        <w:t xml:space="preserve">يطلق على حالة التخلف العقلي اسم عجز التعلم العامّ أو  الاضطراب العقلي الإنمائي، يعرّف على أنه اضطراب في النمو العصبي يظهر أثناء فترة النمو الأولى، وهو مصطلح يشير إلى الأفراد الذين يتصفون بأنهم ذو أداء عقلي وظيفي دون المتوسّط، يصاحبه قصور في مستوى السلوك </w:t>
      </w:r>
      <w:proofErr w:type="spellStart"/>
      <w:r w:rsidRPr="009844E6">
        <w:rPr>
          <w:rFonts w:ascii="lfont" w:eastAsia="Times New Roman" w:hAnsi="lfont" w:cs="Times New Roman"/>
          <w:color w:val="2D2B2B"/>
          <w:sz w:val="30"/>
          <w:szCs w:val="30"/>
          <w:rtl/>
        </w:rPr>
        <w:t>التكيّفي</w:t>
      </w:r>
      <w:proofErr w:type="spellEnd"/>
      <w:r w:rsidRPr="009844E6">
        <w:rPr>
          <w:rFonts w:ascii="lfont" w:eastAsia="Times New Roman" w:hAnsi="lfont" w:cs="Times New Roman"/>
          <w:color w:val="2D2B2B"/>
          <w:sz w:val="30"/>
          <w:szCs w:val="30"/>
          <w:rtl/>
        </w:rPr>
        <w:t>، ممّا يؤثر على نشاطات الحياة اليومية والعامّة، حيث يصعب على الفرد تسيير أموره بنفسه لتدني كفاءته الاجتماعيّة، ويعنى هذا المفهوم بقياس مدى القصور العقلي للفرد، وقدرته على ممارسة مهاراته الوظائفية في محيطه على حدّ سواء، وتختلف حالات التخلف العقلي فيما بينها بقدرة تكيّفها مع بيئتها وتعايشها مع ظروفها الاجتماعيّة، وسنذكر في هذا المقال طرق علاج التخلف العقلي.</w:t>
      </w:r>
    </w:p>
    <w:p w:rsidR="009844E6" w:rsidRPr="009844E6" w:rsidRDefault="009844E6" w:rsidP="009844E6">
      <w:pPr>
        <w:shd w:val="clear" w:color="auto" w:fill="FFFFFF"/>
        <w:bidi/>
        <w:spacing w:after="0" w:line="675" w:lineRule="atLeast"/>
        <w:outlineLvl w:val="1"/>
        <w:rPr>
          <w:rFonts w:ascii="wezifont" w:eastAsia="Times New Roman" w:hAnsi="wezifont" w:cs="Times New Roman"/>
          <w:b/>
          <w:bCs/>
          <w:color w:val="27658A"/>
          <w:sz w:val="36"/>
          <w:szCs w:val="36"/>
          <w:rtl/>
        </w:rPr>
      </w:pPr>
      <w:proofErr w:type="gramStart"/>
      <w:r w:rsidRPr="009844E6">
        <w:rPr>
          <w:rFonts w:ascii="wezifont" w:eastAsia="Times New Roman" w:hAnsi="wezifont" w:cs="Times New Roman"/>
          <w:b/>
          <w:bCs/>
          <w:color w:val="27658A"/>
          <w:sz w:val="36"/>
          <w:szCs w:val="36"/>
          <w:rtl/>
        </w:rPr>
        <w:t>تصنيف</w:t>
      </w:r>
      <w:proofErr w:type="gramEnd"/>
      <w:r w:rsidRPr="009844E6">
        <w:rPr>
          <w:rFonts w:ascii="wezifont" w:eastAsia="Times New Roman" w:hAnsi="wezifont" w:cs="Times New Roman"/>
          <w:b/>
          <w:bCs/>
          <w:color w:val="27658A"/>
          <w:sz w:val="36"/>
          <w:szCs w:val="36"/>
          <w:rtl/>
        </w:rPr>
        <w:t xml:space="preserve"> التخلف العقلي</w:t>
      </w:r>
    </w:p>
    <w:p w:rsidR="009844E6" w:rsidRPr="009844E6" w:rsidRDefault="009844E6" w:rsidP="009844E6">
      <w:pPr>
        <w:numPr>
          <w:ilvl w:val="0"/>
          <w:numId w:val="8"/>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9844E6">
        <w:rPr>
          <w:rFonts w:ascii="lfont" w:eastAsia="Times New Roman" w:hAnsi="lfont" w:cs="Times New Roman"/>
          <w:color w:val="2D2B2B"/>
          <w:sz w:val="30"/>
          <w:szCs w:val="30"/>
          <w:rtl/>
        </w:rPr>
        <w:t>التخلف</w:t>
      </w:r>
      <w:proofErr w:type="gramEnd"/>
      <w:r w:rsidRPr="009844E6">
        <w:rPr>
          <w:rFonts w:ascii="lfont" w:eastAsia="Times New Roman" w:hAnsi="lfont" w:cs="Times New Roman"/>
          <w:color w:val="2D2B2B"/>
          <w:sz w:val="30"/>
          <w:szCs w:val="30"/>
          <w:rtl/>
        </w:rPr>
        <w:t xml:space="preserve"> البسيط: يكون لهم القدرة على الاستفادة من البرامج التعليميّة، وتقدّر نسبة الذكاء فيها ما بين (69-55 درجة).</w:t>
      </w:r>
    </w:p>
    <w:p w:rsidR="009844E6" w:rsidRPr="009844E6" w:rsidRDefault="009844E6" w:rsidP="009844E6">
      <w:pPr>
        <w:numPr>
          <w:ilvl w:val="0"/>
          <w:numId w:val="8"/>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9844E6">
        <w:rPr>
          <w:rFonts w:ascii="lfont" w:eastAsia="Times New Roman" w:hAnsi="lfont" w:cs="Times New Roman"/>
          <w:color w:val="2D2B2B"/>
          <w:sz w:val="30"/>
          <w:szCs w:val="30"/>
          <w:rtl/>
        </w:rPr>
        <w:t>التخلف</w:t>
      </w:r>
      <w:proofErr w:type="gramEnd"/>
      <w:r w:rsidRPr="009844E6">
        <w:rPr>
          <w:rFonts w:ascii="lfont" w:eastAsia="Times New Roman" w:hAnsi="lfont" w:cs="Times New Roman"/>
          <w:color w:val="2D2B2B"/>
          <w:sz w:val="30"/>
          <w:szCs w:val="30"/>
          <w:rtl/>
        </w:rPr>
        <w:t xml:space="preserve"> العقلي المتوسّط: يمكن تعليمهم على رعاية أنفسهم، وأداء بعض الواجبات المنزليّة البسيطة، وتقدّر نسبة الذكاء فيها ما بين (54-35 درجة).</w:t>
      </w:r>
    </w:p>
    <w:p w:rsidR="009844E6" w:rsidRPr="009844E6" w:rsidRDefault="009844E6" w:rsidP="009844E6">
      <w:pPr>
        <w:numPr>
          <w:ilvl w:val="0"/>
          <w:numId w:val="8"/>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9844E6">
        <w:rPr>
          <w:rFonts w:ascii="lfont" w:eastAsia="Times New Roman" w:hAnsi="lfont" w:cs="Times New Roman"/>
          <w:color w:val="2D2B2B"/>
          <w:sz w:val="30"/>
          <w:szCs w:val="30"/>
          <w:rtl/>
        </w:rPr>
        <w:t>التخلف</w:t>
      </w:r>
      <w:proofErr w:type="gramEnd"/>
      <w:r w:rsidRPr="009844E6">
        <w:rPr>
          <w:rFonts w:ascii="lfont" w:eastAsia="Times New Roman" w:hAnsi="lfont" w:cs="Times New Roman"/>
          <w:color w:val="2D2B2B"/>
          <w:sz w:val="30"/>
          <w:szCs w:val="30"/>
          <w:rtl/>
        </w:rPr>
        <w:t xml:space="preserve"> العقلي الشديد: يمكن تعليمهم أساليب الدفاع عن أنفسهم، ويبقى لديهم قصور في اتخاذ القرارات، وتقدّر نسبة الذكاء فيها ما بين (34-20 درجة).</w:t>
      </w:r>
    </w:p>
    <w:p w:rsidR="009844E6" w:rsidRPr="009844E6" w:rsidRDefault="009844E6" w:rsidP="009844E6">
      <w:pPr>
        <w:numPr>
          <w:ilvl w:val="0"/>
          <w:numId w:val="8"/>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9844E6">
        <w:rPr>
          <w:rFonts w:ascii="lfont" w:eastAsia="Times New Roman" w:hAnsi="lfont" w:cs="Times New Roman"/>
          <w:color w:val="2D2B2B"/>
          <w:sz w:val="30"/>
          <w:szCs w:val="30"/>
          <w:rtl/>
        </w:rPr>
        <w:t>التخلف</w:t>
      </w:r>
      <w:proofErr w:type="gramEnd"/>
      <w:r w:rsidRPr="009844E6">
        <w:rPr>
          <w:rFonts w:ascii="lfont" w:eastAsia="Times New Roman" w:hAnsi="lfont" w:cs="Times New Roman"/>
          <w:color w:val="2D2B2B"/>
          <w:sz w:val="30"/>
          <w:szCs w:val="30"/>
          <w:rtl/>
        </w:rPr>
        <w:t xml:space="preserve"> العقلي الحادّ: يحتاجون إلى إشراف وعناية تامّة، وقد يمكنهم القيام ببعض المهارات الضعيفة، وتقدّر نسبة الذكاء فيها ما بين (19 درجة فما دون).</w:t>
      </w:r>
    </w:p>
    <w:p w:rsidR="009844E6" w:rsidRPr="009844E6" w:rsidRDefault="009844E6" w:rsidP="009844E6">
      <w:pPr>
        <w:shd w:val="clear" w:color="auto" w:fill="FFFFFF"/>
        <w:bidi/>
        <w:spacing w:after="0" w:line="675" w:lineRule="atLeast"/>
        <w:outlineLvl w:val="1"/>
        <w:rPr>
          <w:rFonts w:ascii="wezifont" w:eastAsia="Times New Roman" w:hAnsi="wezifont" w:cs="Times New Roman"/>
          <w:b/>
          <w:bCs/>
          <w:color w:val="27658A"/>
          <w:sz w:val="36"/>
          <w:szCs w:val="36"/>
          <w:rtl/>
        </w:rPr>
      </w:pPr>
      <w:proofErr w:type="gramStart"/>
      <w:r w:rsidRPr="009844E6">
        <w:rPr>
          <w:rFonts w:ascii="wezifont" w:eastAsia="Times New Roman" w:hAnsi="wezifont" w:cs="Times New Roman"/>
          <w:b/>
          <w:bCs/>
          <w:color w:val="27658A"/>
          <w:sz w:val="36"/>
          <w:szCs w:val="36"/>
          <w:rtl/>
        </w:rPr>
        <w:t>تشخيص</w:t>
      </w:r>
      <w:proofErr w:type="gramEnd"/>
      <w:r w:rsidRPr="009844E6">
        <w:rPr>
          <w:rFonts w:ascii="wezifont" w:eastAsia="Times New Roman" w:hAnsi="wezifont" w:cs="Times New Roman"/>
          <w:b/>
          <w:bCs/>
          <w:color w:val="27658A"/>
          <w:sz w:val="36"/>
          <w:szCs w:val="36"/>
          <w:rtl/>
        </w:rPr>
        <w:t xml:space="preserve"> التخلف العقلي</w:t>
      </w:r>
    </w:p>
    <w:p w:rsidR="009844E6" w:rsidRPr="009844E6" w:rsidRDefault="009844E6" w:rsidP="009844E6">
      <w:pPr>
        <w:shd w:val="clear" w:color="auto" w:fill="FFFFFF"/>
        <w:bidi/>
        <w:spacing w:after="0" w:line="240" w:lineRule="auto"/>
        <w:rPr>
          <w:rFonts w:ascii="lfont" w:eastAsia="Times New Roman" w:hAnsi="lfont" w:cs="Times New Roman"/>
          <w:color w:val="2D2B2B"/>
          <w:sz w:val="30"/>
          <w:szCs w:val="30"/>
          <w:rtl/>
        </w:rPr>
      </w:pPr>
      <w:r w:rsidRPr="009844E6">
        <w:rPr>
          <w:rFonts w:ascii="lfont" w:eastAsia="Times New Roman" w:hAnsi="lfont" w:cs="Times New Roman"/>
          <w:color w:val="2D2B2B"/>
          <w:sz w:val="30"/>
          <w:szCs w:val="30"/>
          <w:rtl/>
        </w:rPr>
        <w:t xml:space="preserve">تشخّص الإعاقة الذهنية بقياس معدّل الذكاء والسلوكيات </w:t>
      </w:r>
      <w:proofErr w:type="spellStart"/>
      <w:r w:rsidRPr="009844E6">
        <w:rPr>
          <w:rFonts w:ascii="lfont" w:eastAsia="Times New Roman" w:hAnsi="lfont" w:cs="Times New Roman"/>
          <w:color w:val="2D2B2B"/>
          <w:sz w:val="30"/>
          <w:szCs w:val="30"/>
          <w:rtl/>
        </w:rPr>
        <w:t>التكيّفية</w:t>
      </w:r>
      <w:proofErr w:type="spellEnd"/>
      <w:r w:rsidRPr="009844E6">
        <w:rPr>
          <w:rFonts w:ascii="lfont" w:eastAsia="Times New Roman" w:hAnsi="lfont" w:cs="Times New Roman"/>
          <w:color w:val="2D2B2B"/>
          <w:sz w:val="30"/>
          <w:szCs w:val="30"/>
          <w:rtl/>
        </w:rPr>
        <w:t>، ويؤخذ بعين الاعتبار المنشأ منذ الطفولة، لتمييز الإعاقة فيما إذا كانت الناتجة من أمراض العته </w:t>
      </w:r>
      <w:proofErr w:type="spellStart"/>
      <w:r w:rsidRPr="009844E6">
        <w:rPr>
          <w:rFonts w:ascii="lfont" w:eastAsia="Times New Roman" w:hAnsi="lfont" w:cs="Times New Roman"/>
          <w:color w:val="2D2B2B"/>
          <w:sz w:val="30"/>
          <w:szCs w:val="30"/>
          <w:rtl/>
        </w:rPr>
        <w:fldChar w:fldCharType="begin"/>
      </w:r>
      <w:r w:rsidRPr="009844E6">
        <w:rPr>
          <w:rFonts w:ascii="lfont" w:eastAsia="Times New Roman" w:hAnsi="lfont" w:cs="Times New Roman"/>
          <w:color w:val="2D2B2B"/>
          <w:sz w:val="30"/>
          <w:szCs w:val="30"/>
          <w:rtl/>
        </w:rPr>
        <w:instrText xml:space="preserve"> </w:instrText>
      </w:r>
      <w:r w:rsidRPr="009844E6">
        <w:rPr>
          <w:rFonts w:ascii="lfont" w:eastAsia="Times New Roman" w:hAnsi="lfont" w:cs="Times New Roman"/>
          <w:color w:val="2D2B2B"/>
          <w:sz w:val="30"/>
          <w:szCs w:val="30"/>
        </w:rPr>
        <w:instrText>HYPERLINK "https://weziwezi.com/%D9%85%D8%B9%D9%84%D9%88%D9%85%D8%A7%D8%AA-%D8%B9%D9%86-%D9%85%D8%B1%D8%B6-%D8%A7%D9%84%D8%B2%D9%87%D8%A7%D9%8A%D9%85%D8%B1</w:instrText>
      </w:r>
      <w:r w:rsidRPr="009844E6">
        <w:rPr>
          <w:rFonts w:ascii="lfont" w:eastAsia="Times New Roman" w:hAnsi="lfont" w:cs="Times New Roman"/>
          <w:color w:val="2D2B2B"/>
          <w:sz w:val="30"/>
          <w:szCs w:val="30"/>
          <w:rtl/>
        </w:rPr>
        <w:instrText xml:space="preserve">/" </w:instrText>
      </w:r>
      <w:r w:rsidRPr="009844E6">
        <w:rPr>
          <w:rFonts w:ascii="lfont" w:eastAsia="Times New Roman" w:hAnsi="lfont" w:cs="Times New Roman"/>
          <w:color w:val="2D2B2B"/>
          <w:sz w:val="30"/>
          <w:szCs w:val="30"/>
          <w:rtl/>
        </w:rPr>
        <w:fldChar w:fldCharType="separate"/>
      </w:r>
      <w:r w:rsidRPr="009844E6">
        <w:rPr>
          <w:rFonts w:ascii="lfont" w:eastAsia="Times New Roman" w:hAnsi="lfont" w:cs="Times New Roman"/>
          <w:b/>
          <w:bCs/>
          <w:color w:val="2080C7"/>
          <w:szCs w:val="27"/>
          <w:u w:val="single"/>
          <w:rtl/>
        </w:rPr>
        <w:t>كالزهايمر</w:t>
      </w:r>
      <w:proofErr w:type="spellEnd"/>
      <w:r w:rsidRPr="009844E6">
        <w:rPr>
          <w:rFonts w:ascii="lfont" w:eastAsia="Times New Roman" w:hAnsi="lfont" w:cs="Times New Roman"/>
          <w:b/>
          <w:bCs/>
          <w:color w:val="2080C7"/>
          <w:szCs w:val="27"/>
          <w:u w:val="single"/>
          <w:rtl/>
        </w:rPr>
        <w:t> </w:t>
      </w:r>
      <w:r w:rsidRPr="009844E6">
        <w:rPr>
          <w:rFonts w:ascii="lfont" w:eastAsia="Times New Roman" w:hAnsi="lfont" w:cs="Times New Roman"/>
          <w:color w:val="2D2B2B"/>
          <w:sz w:val="30"/>
          <w:szCs w:val="30"/>
          <w:rtl/>
        </w:rPr>
        <w:fldChar w:fldCharType="end"/>
      </w:r>
      <w:r w:rsidRPr="009844E6">
        <w:rPr>
          <w:rFonts w:ascii="lfont" w:eastAsia="Times New Roman" w:hAnsi="lfont" w:cs="Times New Roman"/>
          <w:color w:val="2D2B2B"/>
          <w:sz w:val="30"/>
          <w:szCs w:val="30"/>
          <w:rtl/>
        </w:rPr>
        <w:t>أو إصابات الدماغ.</w:t>
      </w:r>
    </w:p>
    <w:p w:rsidR="00F3077B" w:rsidRPr="00F3077B" w:rsidRDefault="00F3077B" w:rsidP="00F3077B">
      <w:pPr>
        <w:shd w:val="clear" w:color="auto" w:fill="FFFFFF"/>
        <w:bidi/>
        <w:spacing w:after="0" w:line="675" w:lineRule="atLeast"/>
        <w:outlineLvl w:val="1"/>
        <w:rPr>
          <w:rFonts w:ascii="wezifont" w:eastAsia="Times New Roman" w:hAnsi="wezifont" w:cs="Times New Roman"/>
          <w:b/>
          <w:bCs/>
          <w:color w:val="27658A"/>
          <w:sz w:val="36"/>
          <w:szCs w:val="36"/>
        </w:rPr>
      </w:pPr>
      <w:proofErr w:type="gramStart"/>
      <w:r w:rsidRPr="00F3077B">
        <w:rPr>
          <w:rFonts w:ascii="wezifont" w:eastAsia="Times New Roman" w:hAnsi="wezifont" w:cs="Times New Roman"/>
          <w:b/>
          <w:bCs/>
          <w:color w:val="27658A"/>
          <w:sz w:val="36"/>
          <w:szCs w:val="36"/>
          <w:rtl/>
        </w:rPr>
        <w:lastRenderedPageBreak/>
        <w:t>أسباب</w:t>
      </w:r>
      <w:proofErr w:type="gramEnd"/>
      <w:r w:rsidRPr="00F3077B">
        <w:rPr>
          <w:rFonts w:ascii="wezifont" w:eastAsia="Times New Roman" w:hAnsi="wezifont" w:cs="Times New Roman"/>
          <w:b/>
          <w:bCs/>
          <w:color w:val="27658A"/>
          <w:sz w:val="36"/>
          <w:szCs w:val="36"/>
          <w:rtl/>
        </w:rPr>
        <w:t xml:space="preserve"> التخلف العقلي</w:t>
      </w:r>
    </w:p>
    <w:p w:rsidR="00F3077B" w:rsidRPr="00F3077B" w:rsidRDefault="00F3077B" w:rsidP="00F3077B">
      <w:pPr>
        <w:numPr>
          <w:ilvl w:val="0"/>
          <w:numId w:val="18"/>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b/>
          <w:bCs/>
          <w:color w:val="2D2B2B"/>
          <w:szCs w:val="30"/>
          <w:rtl/>
        </w:rPr>
        <w:t>العامل الوراثي</w:t>
      </w:r>
      <w:r w:rsidRPr="00F3077B">
        <w:rPr>
          <w:rFonts w:ascii="lfont" w:eastAsia="Times New Roman" w:hAnsi="lfont" w:cs="Times New Roman"/>
          <w:color w:val="2D2B2B"/>
          <w:sz w:val="30"/>
          <w:szCs w:val="30"/>
          <w:rtl/>
        </w:rPr>
        <w:t xml:space="preserve">: يمكن أن يرث الطفل التخلف العقلي عن طريق الجينات السائدة </w:t>
      </w:r>
      <w:proofErr w:type="spellStart"/>
      <w:r w:rsidRPr="00F3077B">
        <w:rPr>
          <w:rFonts w:ascii="lfont" w:eastAsia="Times New Roman" w:hAnsi="lfont" w:cs="Times New Roman"/>
          <w:color w:val="2D2B2B"/>
          <w:sz w:val="30"/>
          <w:szCs w:val="30"/>
          <w:rtl/>
        </w:rPr>
        <w:t>او</w:t>
      </w:r>
      <w:proofErr w:type="spellEnd"/>
      <w:r w:rsidRPr="00F3077B">
        <w:rPr>
          <w:rFonts w:ascii="lfont" w:eastAsia="Times New Roman" w:hAnsi="lfont" w:cs="Times New Roman"/>
          <w:color w:val="2D2B2B"/>
          <w:sz w:val="30"/>
          <w:szCs w:val="30"/>
          <w:rtl/>
        </w:rPr>
        <w:t xml:space="preserve"> الجينات المتنحية من أحد الأبوين.</w:t>
      </w:r>
    </w:p>
    <w:p w:rsidR="00F3077B" w:rsidRPr="00F3077B" w:rsidRDefault="00F3077B" w:rsidP="00F3077B">
      <w:pPr>
        <w:numPr>
          <w:ilvl w:val="0"/>
          <w:numId w:val="18"/>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F3077B">
        <w:rPr>
          <w:rFonts w:ascii="lfont" w:eastAsia="Times New Roman" w:hAnsi="lfont" w:cs="Times New Roman"/>
          <w:b/>
          <w:bCs/>
          <w:color w:val="2D2B2B"/>
          <w:szCs w:val="30"/>
          <w:rtl/>
        </w:rPr>
        <w:t>عوامل</w:t>
      </w:r>
      <w:proofErr w:type="gramEnd"/>
      <w:r w:rsidRPr="00F3077B">
        <w:rPr>
          <w:rFonts w:ascii="lfont" w:eastAsia="Times New Roman" w:hAnsi="lfont" w:cs="Times New Roman"/>
          <w:b/>
          <w:bCs/>
          <w:color w:val="2D2B2B"/>
          <w:szCs w:val="30"/>
          <w:rtl/>
        </w:rPr>
        <w:t xml:space="preserve"> أثناء الولادة</w:t>
      </w:r>
      <w:r w:rsidRPr="00F3077B">
        <w:rPr>
          <w:rFonts w:ascii="lfont" w:eastAsia="Times New Roman" w:hAnsi="lfont" w:cs="Times New Roman"/>
          <w:color w:val="2D2B2B"/>
          <w:sz w:val="30"/>
          <w:szCs w:val="30"/>
          <w:rtl/>
        </w:rPr>
        <w:t>: مثل نقص الأكسجين، أو الصدمات الجسدية الناتجة عن طول فترة الولادة.</w:t>
      </w:r>
    </w:p>
    <w:p w:rsidR="00F3077B" w:rsidRPr="00F3077B" w:rsidRDefault="00F3077B" w:rsidP="00F3077B">
      <w:pPr>
        <w:numPr>
          <w:ilvl w:val="0"/>
          <w:numId w:val="18"/>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F3077B">
        <w:rPr>
          <w:rFonts w:ascii="lfont" w:eastAsia="Times New Roman" w:hAnsi="lfont" w:cs="Times New Roman"/>
          <w:b/>
          <w:bCs/>
          <w:color w:val="2D2B2B"/>
          <w:szCs w:val="30"/>
          <w:rtl/>
        </w:rPr>
        <w:t>عوامل</w:t>
      </w:r>
      <w:proofErr w:type="gramEnd"/>
      <w:r w:rsidRPr="00F3077B">
        <w:rPr>
          <w:rFonts w:ascii="lfont" w:eastAsia="Times New Roman" w:hAnsi="lfont" w:cs="Times New Roman"/>
          <w:b/>
          <w:bCs/>
          <w:color w:val="2D2B2B"/>
          <w:szCs w:val="30"/>
          <w:rtl/>
        </w:rPr>
        <w:t xml:space="preserve"> ما بعد الولادة:</w:t>
      </w:r>
      <w:r w:rsidRPr="00F3077B">
        <w:rPr>
          <w:rFonts w:ascii="lfont" w:eastAsia="Times New Roman" w:hAnsi="lfont" w:cs="Times New Roman"/>
          <w:color w:val="2D2B2B"/>
          <w:sz w:val="30"/>
          <w:szCs w:val="30"/>
          <w:rtl/>
        </w:rPr>
        <w:t> مثل </w:t>
      </w:r>
      <w:hyperlink r:id="rId9" w:history="1">
        <w:r w:rsidRPr="00F3077B">
          <w:rPr>
            <w:rFonts w:ascii="lfont" w:eastAsia="Times New Roman" w:hAnsi="lfont" w:cs="Times New Roman"/>
            <w:b/>
            <w:bCs/>
            <w:color w:val="2080C7"/>
            <w:szCs w:val="27"/>
            <w:u w:val="single"/>
            <w:rtl/>
          </w:rPr>
          <w:t>سوء التغذية</w:t>
        </w:r>
      </w:hyperlink>
      <w:r w:rsidRPr="00F3077B">
        <w:rPr>
          <w:rFonts w:ascii="lfont" w:eastAsia="Times New Roman" w:hAnsi="lfont" w:cs="Times New Roman"/>
          <w:color w:val="2D2B2B"/>
          <w:sz w:val="30"/>
          <w:szCs w:val="30"/>
          <w:rtl/>
        </w:rPr>
        <w:t>، واستخدام أدوية غير ملائمة، وظهور أمراض والتهابات لدى الطفل.</w:t>
      </w:r>
    </w:p>
    <w:p w:rsidR="00F3077B" w:rsidRPr="00F3077B" w:rsidRDefault="00F3077B" w:rsidP="00F3077B">
      <w:pPr>
        <w:shd w:val="clear" w:color="auto" w:fill="FFFFFF"/>
        <w:bidi/>
        <w:spacing w:after="0" w:line="675" w:lineRule="atLeast"/>
        <w:outlineLvl w:val="1"/>
        <w:rPr>
          <w:rFonts w:ascii="wezifont" w:eastAsia="Times New Roman" w:hAnsi="wezifont" w:cs="Times New Roman"/>
          <w:b/>
          <w:bCs/>
          <w:color w:val="27658A"/>
          <w:sz w:val="36"/>
          <w:szCs w:val="36"/>
        </w:rPr>
      </w:pPr>
      <w:r w:rsidRPr="00F3077B">
        <w:rPr>
          <w:rFonts w:ascii="wezifont" w:eastAsia="Times New Roman" w:hAnsi="wezifont" w:cs="Times New Roman"/>
          <w:b/>
          <w:bCs/>
          <w:color w:val="27658A"/>
          <w:sz w:val="36"/>
          <w:szCs w:val="36"/>
          <w:rtl/>
        </w:rPr>
        <w:t>الوقاية من التخلف العقلي</w:t>
      </w:r>
    </w:p>
    <w:p w:rsidR="00F3077B" w:rsidRPr="00F3077B" w:rsidRDefault="00F3077B" w:rsidP="00F3077B">
      <w:pPr>
        <w:numPr>
          <w:ilvl w:val="0"/>
          <w:numId w:val="19"/>
        </w:numPr>
        <w:shd w:val="clear" w:color="auto" w:fill="FFFFFF"/>
        <w:bidi/>
        <w:spacing w:after="0" w:line="336" w:lineRule="atLeast"/>
        <w:ind w:left="735"/>
        <w:rPr>
          <w:rFonts w:ascii="lfont" w:eastAsia="Times New Roman" w:hAnsi="lfont" w:cs="Times New Roman"/>
          <w:color w:val="2D2B2B"/>
          <w:sz w:val="30"/>
          <w:szCs w:val="30"/>
          <w:rtl/>
        </w:rPr>
      </w:pPr>
      <w:proofErr w:type="gramStart"/>
      <w:r w:rsidRPr="00F3077B">
        <w:rPr>
          <w:rFonts w:ascii="lfont" w:eastAsia="Times New Roman" w:hAnsi="lfont" w:cs="Times New Roman"/>
          <w:b/>
          <w:bCs/>
          <w:color w:val="2D2B2B"/>
          <w:szCs w:val="30"/>
          <w:rtl/>
        </w:rPr>
        <w:t>وقاية</w:t>
      </w:r>
      <w:proofErr w:type="gramEnd"/>
      <w:r w:rsidRPr="00F3077B">
        <w:rPr>
          <w:rFonts w:ascii="lfont" w:eastAsia="Times New Roman" w:hAnsi="lfont" w:cs="Times New Roman"/>
          <w:b/>
          <w:bCs/>
          <w:color w:val="2D2B2B"/>
          <w:szCs w:val="30"/>
          <w:rtl/>
        </w:rPr>
        <w:t xml:space="preserve"> الحامل:</w:t>
      </w:r>
    </w:p>
    <w:p w:rsidR="00F3077B" w:rsidRPr="00F3077B" w:rsidRDefault="00F3077B" w:rsidP="00F3077B">
      <w:pPr>
        <w:numPr>
          <w:ilvl w:val="0"/>
          <w:numId w:val="20"/>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اعتماد نظام غذائي مناسب.</w:t>
      </w:r>
    </w:p>
    <w:p w:rsidR="00F3077B" w:rsidRPr="00F3077B" w:rsidRDefault="00F3077B" w:rsidP="00F3077B">
      <w:pPr>
        <w:numPr>
          <w:ilvl w:val="0"/>
          <w:numId w:val="20"/>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تجنب الأمراض المنتقلة عبر الجنس.</w:t>
      </w:r>
    </w:p>
    <w:p w:rsidR="00F3077B" w:rsidRPr="00F3077B" w:rsidRDefault="00F3077B" w:rsidP="00F3077B">
      <w:pPr>
        <w:numPr>
          <w:ilvl w:val="0"/>
          <w:numId w:val="20"/>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الوقاية من الولادة المبكّرة.</w:t>
      </w:r>
    </w:p>
    <w:p w:rsidR="00F3077B" w:rsidRPr="00F3077B" w:rsidRDefault="00F3077B" w:rsidP="00F3077B">
      <w:pPr>
        <w:numPr>
          <w:ilvl w:val="0"/>
          <w:numId w:val="20"/>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الابتعاد عن التدخين والكحول والأدوية.</w:t>
      </w:r>
    </w:p>
    <w:p w:rsidR="00F3077B" w:rsidRPr="00F3077B" w:rsidRDefault="00F3077B" w:rsidP="00F3077B">
      <w:pPr>
        <w:numPr>
          <w:ilvl w:val="0"/>
          <w:numId w:val="21"/>
        </w:numPr>
        <w:shd w:val="clear" w:color="auto" w:fill="FFFFFF"/>
        <w:bidi/>
        <w:spacing w:after="0" w:line="336" w:lineRule="atLeast"/>
        <w:ind w:left="735"/>
        <w:rPr>
          <w:rFonts w:ascii="lfont" w:eastAsia="Times New Roman" w:hAnsi="lfont" w:cs="Times New Roman"/>
          <w:color w:val="2D2B2B"/>
          <w:sz w:val="30"/>
          <w:szCs w:val="30"/>
          <w:rtl/>
        </w:rPr>
      </w:pPr>
      <w:proofErr w:type="gramStart"/>
      <w:r w:rsidRPr="00F3077B">
        <w:rPr>
          <w:rFonts w:ascii="lfont" w:eastAsia="Times New Roman" w:hAnsi="lfont" w:cs="Times New Roman"/>
          <w:b/>
          <w:bCs/>
          <w:color w:val="2D2B2B"/>
          <w:szCs w:val="30"/>
          <w:rtl/>
        </w:rPr>
        <w:t>وقاية</w:t>
      </w:r>
      <w:proofErr w:type="gramEnd"/>
      <w:r w:rsidRPr="00F3077B">
        <w:rPr>
          <w:rFonts w:ascii="lfont" w:eastAsia="Times New Roman" w:hAnsi="lfont" w:cs="Times New Roman"/>
          <w:b/>
          <w:bCs/>
          <w:color w:val="2D2B2B"/>
          <w:szCs w:val="30"/>
          <w:rtl/>
        </w:rPr>
        <w:t xml:space="preserve"> الطفل:</w:t>
      </w:r>
    </w:p>
    <w:p w:rsidR="00F3077B" w:rsidRPr="00F3077B" w:rsidRDefault="00F3077B" w:rsidP="00F3077B">
      <w:pPr>
        <w:numPr>
          <w:ilvl w:val="0"/>
          <w:numId w:val="22"/>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F3077B">
        <w:rPr>
          <w:rFonts w:ascii="lfont" w:eastAsia="Times New Roman" w:hAnsi="lfont" w:cs="Times New Roman"/>
          <w:color w:val="2D2B2B"/>
          <w:sz w:val="30"/>
          <w:szCs w:val="30"/>
          <w:rtl/>
        </w:rPr>
        <w:t>ضمان</w:t>
      </w:r>
      <w:proofErr w:type="gramEnd"/>
      <w:r w:rsidRPr="00F3077B">
        <w:rPr>
          <w:rFonts w:ascii="lfont" w:eastAsia="Times New Roman" w:hAnsi="lfont" w:cs="Times New Roman"/>
          <w:color w:val="2D2B2B"/>
          <w:sz w:val="30"/>
          <w:szCs w:val="30"/>
          <w:rtl/>
        </w:rPr>
        <w:t xml:space="preserve"> تغذية صحيّة ومناسبة.</w:t>
      </w:r>
    </w:p>
    <w:p w:rsidR="00F3077B" w:rsidRPr="00F3077B" w:rsidRDefault="00F3077B" w:rsidP="00F3077B">
      <w:pPr>
        <w:numPr>
          <w:ilvl w:val="0"/>
          <w:numId w:val="22"/>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 xml:space="preserve">علاج الأمراض أو </w:t>
      </w:r>
      <w:proofErr w:type="gramStart"/>
      <w:r w:rsidRPr="00F3077B">
        <w:rPr>
          <w:rFonts w:ascii="lfont" w:eastAsia="Times New Roman" w:hAnsi="lfont" w:cs="Times New Roman"/>
          <w:color w:val="2D2B2B"/>
          <w:sz w:val="30"/>
          <w:szCs w:val="30"/>
          <w:rtl/>
        </w:rPr>
        <w:t>الالتهابات</w:t>
      </w:r>
      <w:proofErr w:type="gramEnd"/>
      <w:r w:rsidRPr="00F3077B">
        <w:rPr>
          <w:rFonts w:ascii="lfont" w:eastAsia="Times New Roman" w:hAnsi="lfont" w:cs="Times New Roman"/>
          <w:color w:val="2D2B2B"/>
          <w:sz w:val="30"/>
          <w:szCs w:val="30"/>
          <w:rtl/>
        </w:rPr>
        <w:t xml:space="preserve"> فور ظهورها.</w:t>
      </w:r>
    </w:p>
    <w:p w:rsidR="00F3077B" w:rsidRPr="00F3077B" w:rsidRDefault="00F3077B" w:rsidP="00F3077B">
      <w:pPr>
        <w:numPr>
          <w:ilvl w:val="0"/>
          <w:numId w:val="22"/>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F3077B">
        <w:rPr>
          <w:rFonts w:ascii="lfont" w:eastAsia="Times New Roman" w:hAnsi="lfont" w:cs="Times New Roman"/>
          <w:color w:val="2D2B2B"/>
          <w:sz w:val="30"/>
          <w:szCs w:val="30"/>
          <w:rtl/>
        </w:rPr>
        <w:t>توفير</w:t>
      </w:r>
      <w:proofErr w:type="gramEnd"/>
      <w:r w:rsidRPr="00F3077B">
        <w:rPr>
          <w:rFonts w:ascii="lfont" w:eastAsia="Times New Roman" w:hAnsi="lfont" w:cs="Times New Roman"/>
          <w:color w:val="2D2B2B"/>
          <w:sz w:val="30"/>
          <w:szCs w:val="30"/>
          <w:rtl/>
        </w:rPr>
        <w:t xml:space="preserve"> اللقاحات اللازمة.</w:t>
      </w:r>
    </w:p>
    <w:p w:rsidR="00F3077B" w:rsidRPr="00F3077B" w:rsidRDefault="00F3077B" w:rsidP="00F3077B">
      <w:pPr>
        <w:shd w:val="clear" w:color="auto" w:fill="FFFFFF"/>
        <w:bidi/>
        <w:spacing w:after="0" w:line="675" w:lineRule="atLeast"/>
        <w:outlineLvl w:val="1"/>
        <w:rPr>
          <w:rFonts w:ascii="wezifont" w:eastAsia="Times New Roman" w:hAnsi="wezifont" w:cs="Times New Roman"/>
          <w:b/>
          <w:bCs/>
          <w:color w:val="27658A"/>
          <w:sz w:val="36"/>
          <w:szCs w:val="36"/>
        </w:rPr>
      </w:pPr>
      <w:proofErr w:type="gramStart"/>
      <w:r w:rsidRPr="00F3077B">
        <w:rPr>
          <w:rFonts w:ascii="wezifont" w:eastAsia="Times New Roman" w:hAnsi="wezifont" w:cs="Times New Roman"/>
          <w:b/>
          <w:bCs/>
          <w:color w:val="27658A"/>
          <w:sz w:val="36"/>
          <w:szCs w:val="36"/>
          <w:rtl/>
        </w:rPr>
        <w:t>علامات</w:t>
      </w:r>
      <w:proofErr w:type="gramEnd"/>
      <w:r w:rsidRPr="00F3077B">
        <w:rPr>
          <w:rFonts w:ascii="wezifont" w:eastAsia="Times New Roman" w:hAnsi="wezifont" w:cs="Times New Roman"/>
          <w:b/>
          <w:bCs/>
          <w:color w:val="27658A"/>
          <w:sz w:val="36"/>
          <w:szCs w:val="36"/>
          <w:rtl/>
        </w:rPr>
        <w:t xml:space="preserve"> التخلف العقلي</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F3077B">
        <w:rPr>
          <w:rFonts w:ascii="lfont" w:eastAsia="Times New Roman" w:hAnsi="lfont" w:cs="Times New Roman"/>
          <w:color w:val="2D2B2B"/>
          <w:sz w:val="30"/>
          <w:szCs w:val="30"/>
          <w:rtl/>
        </w:rPr>
        <w:t>صعوبات</w:t>
      </w:r>
      <w:proofErr w:type="gramEnd"/>
      <w:r w:rsidRPr="00F3077B">
        <w:rPr>
          <w:rFonts w:ascii="lfont" w:eastAsia="Times New Roman" w:hAnsi="lfont" w:cs="Times New Roman"/>
          <w:color w:val="2D2B2B"/>
          <w:sz w:val="30"/>
          <w:szCs w:val="30"/>
          <w:rtl/>
        </w:rPr>
        <w:t xml:space="preserve"> التعلّم والتركيز.</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 xml:space="preserve">ضعف القدرة على التخيّل، </w:t>
      </w:r>
      <w:proofErr w:type="gramStart"/>
      <w:r w:rsidRPr="00F3077B">
        <w:rPr>
          <w:rFonts w:ascii="lfont" w:eastAsia="Times New Roman" w:hAnsi="lfont" w:cs="Times New Roman"/>
          <w:color w:val="2D2B2B"/>
          <w:sz w:val="30"/>
          <w:szCs w:val="30"/>
          <w:rtl/>
        </w:rPr>
        <w:t>والتذكّر</w:t>
      </w:r>
      <w:proofErr w:type="gramEnd"/>
      <w:r w:rsidRPr="00F3077B">
        <w:rPr>
          <w:rFonts w:ascii="lfont" w:eastAsia="Times New Roman" w:hAnsi="lfont" w:cs="Times New Roman"/>
          <w:color w:val="2D2B2B"/>
          <w:sz w:val="30"/>
          <w:szCs w:val="30"/>
          <w:rtl/>
        </w:rPr>
        <w:t>، والتصرّف، والتمييز، والانتباه للمثيرات المحيطة.</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F3077B">
        <w:rPr>
          <w:rFonts w:ascii="lfont" w:eastAsia="Times New Roman" w:hAnsi="lfont" w:cs="Times New Roman"/>
          <w:color w:val="2D2B2B"/>
          <w:sz w:val="30"/>
          <w:szCs w:val="30"/>
          <w:rtl/>
        </w:rPr>
        <w:t>بطء</w:t>
      </w:r>
      <w:proofErr w:type="gramEnd"/>
      <w:r w:rsidRPr="00F3077B">
        <w:rPr>
          <w:rFonts w:ascii="lfont" w:eastAsia="Times New Roman" w:hAnsi="lfont" w:cs="Times New Roman"/>
          <w:color w:val="2D2B2B"/>
          <w:sz w:val="30"/>
          <w:szCs w:val="30"/>
          <w:rtl/>
        </w:rPr>
        <w:t xml:space="preserve"> اكتساب قواعد اللغة، وتوظيفها في بناء أفكار واضحة ومتسلسلة.</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ضعف القدرة على إدراك العلاقات بين الأفكار والأشياء.</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العدوانيّة، والتردّد، وفرط النشاط البدني.</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 xml:space="preserve">تدنّي الكفاءة الاجتماعيّة وتأخّر تطوّر مهارات التواصل </w:t>
      </w:r>
      <w:proofErr w:type="gramStart"/>
      <w:r w:rsidRPr="00F3077B">
        <w:rPr>
          <w:rFonts w:ascii="lfont" w:eastAsia="Times New Roman" w:hAnsi="lfont" w:cs="Times New Roman"/>
          <w:color w:val="2D2B2B"/>
          <w:sz w:val="30"/>
          <w:szCs w:val="30"/>
          <w:rtl/>
        </w:rPr>
        <w:t>ومهارات</w:t>
      </w:r>
      <w:proofErr w:type="gramEnd"/>
      <w:r w:rsidRPr="00F3077B">
        <w:rPr>
          <w:rFonts w:ascii="lfont" w:eastAsia="Times New Roman" w:hAnsi="lfont" w:cs="Times New Roman"/>
          <w:color w:val="2D2B2B"/>
          <w:sz w:val="30"/>
          <w:szCs w:val="30"/>
          <w:rtl/>
        </w:rPr>
        <w:t xml:space="preserve"> حلّ المشكلات.</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تأخر في النمو الجسمي، وتختلف درجة التأخّر باختلاف شدّة الإعاقة.</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F3077B">
        <w:rPr>
          <w:rFonts w:ascii="lfont" w:eastAsia="Times New Roman" w:hAnsi="lfont" w:cs="Times New Roman"/>
          <w:color w:val="2D2B2B"/>
          <w:sz w:val="30"/>
          <w:szCs w:val="30"/>
          <w:rtl/>
        </w:rPr>
        <w:t>تدنّي</w:t>
      </w:r>
      <w:proofErr w:type="gramEnd"/>
      <w:r w:rsidRPr="00F3077B">
        <w:rPr>
          <w:rFonts w:ascii="lfont" w:eastAsia="Times New Roman" w:hAnsi="lfont" w:cs="Times New Roman"/>
          <w:color w:val="2D2B2B"/>
          <w:sz w:val="30"/>
          <w:szCs w:val="30"/>
          <w:rtl/>
        </w:rPr>
        <w:t xml:space="preserve"> الحالة الصحية العامّة، حيث تظهر عليهم علامات التعب والإجهاد بسرعة.</w:t>
      </w:r>
    </w:p>
    <w:p w:rsidR="00F3077B" w:rsidRPr="00F3077B" w:rsidRDefault="00F3077B" w:rsidP="00F3077B">
      <w:pPr>
        <w:numPr>
          <w:ilvl w:val="0"/>
          <w:numId w:val="23"/>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F3077B">
        <w:rPr>
          <w:rFonts w:ascii="lfont" w:eastAsia="Times New Roman" w:hAnsi="lfont" w:cs="Times New Roman"/>
          <w:color w:val="2D2B2B"/>
          <w:sz w:val="30"/>
          <w:szCs w:val="30"/>
          <w:rtl/>
        </w:rPr>
        <w:t>خلل</w:t>
      </w:r>
      <w:proofErr w:type="gramEnd"/>
      <w:r w:rsidRPr="00F3077B">
        <w:rPr>
          <w:rFonts w:ascii="lfont" w:eastAsia="Times New Roman" w:hAnsi="lfont" w:cs="Times New Roman"/>
          <w:color w:val="2D2B2B"/>
          <w:sz w:val="30"/>
          <w:szCs w:val="30"/>
          <w:rtl/>
        </w:rPr>
        <w:t xml:space="preserve"> في النموّ والاتزان الحركي، وصعوبة في استخدام العضلات الصغيرة في أداء المهارات الدقيقة، كاليدين والقدمين.</w:t>
      </w:r>
    </w:p>
    <w:p w:rsidR="00F3077B" w:rsidRPr="00F3077B" w:rsidRDefault="00F3077B" w:rsidP="00F3077B">
      <w:pPr>
        <w:shd w:val="clear" w:color="auto" w:fill="FFFFFF"/>
        <w:bidi/>
        <w:spacing w:after="0" w:line="675" w:lineRule="atLeast"/>
        <w:outlineLvl w:val="1"/>
        <w:rPr>
          <w:rFonts w:ascii="wezifont" w:eastAsia="Times New Roman" w:hAnsi="wezifont" w:cs="Times New Roman"/>
          <w:b/>
          <w:bCs/>
          <w:color w:val="27658A"/>
          <w:sz w:val="36"/>
          <w:szCs w:val="36"/>
          <w:rtl/>
        </w:rPr>
      </w:pPr>
      <w:proofErr w:type="gramStart"/>
      <w:r w:rsidRPr="00F3077B">
        <w:rPr>
          <w:rFonts w:ascii="wezifont" w:eastAsia="Times New Roman" w:hAnsi="wezifont" w:cs="Times New Roman"/>
          <w:b/>
          <w:bCs/>
          <w:color w:val="27658A"/>
          <w:sz w:val="36"/>
          <w:szCs w:val="36"/>
          <w:rtl/>
        </w:rPr>
        <w:t>أسباب</w:t>
      </w:r>
      <w:proofErr w:type="gramEnd"/>
      <w:r w:rsidRPr="00F3077B">
        <w:rPr>
          <w:rFonts w:ascii="wezifont" w:eastAsia="Times New Roman" w:hAnsi="wezifont" w:cs="Times New Roman"/>
          <w:b/>
          <w:bCs/>
          <w:color w:val="27658A"/>
          <w:sz w:val="36"/>
          <w:szCs w:val="36"/>
          <w:rtl/>
        </w:rPr>
        <w:t xml:space="preserve"> التخلف العقلي</w:t>
      </w:r>
    </w:p>
    <w:p w:rsidR="00F3077B" w:rsidRPr="00F3077B" w:rsidRDefault="00F3077B" w:rsidP="00F3077B">
      <w:pPr>
        <w:numPr>
          <w:ilvl w:val="0"/>
          <w:numId w:val="24"/>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b/>
          <w:bCs/>
          <w:color w:val="2D2B2B"/>
          <w:szCs w:val="30"/>
          <w:rtl/>
        </w:rPr>
        <w:t>العامل الوراثي</w:t>
      </w:r>
      <w:r w:rsidRPr="00F3077B">
        <w:rPr>
          <w:rFonts w:ascii="lfont" w:eastAsia="Times New Roman" w:hAnsi="lfont" w:cs="Times New Roman"/>
          <w:color w:val="2D2B2B"/>
          <w:sz w:val="30"/>
          <w:szCs w:val="30"/>
          <w:rtl/>
        </w:rPr>
        <w:t xml:space="preserve">: يمكن أن يرث الطفل التخلف العقلي عن طريق الجينات السائدة </w:t>
      </w:r>
      <w:proofErr w:type="spellStart"/>
      <w:r w:rsidRPr="00F3077B">
        <w:rPr>
          <w:rFonts w:ascii="lfont" w:eastAsia="Times New Roman" w:hAnsi="lfont" w:cs="Times New Roman"/>
          <w:color w:val="2D2B2B"/>
          <w:sz w:val="30"/>
          <w:szCs w:val="30"/>
          <w:rtl/>
        </w:rPr>
        <w:t>او</w:t>
      </w:r>
      <w:proofErr w:type="spellEnd"/>
      <w:r w:rsidRPr="00F3077B">
        <w:rPr>
          <w:rFonts w:ascii="lfont" w:eastAsia="Times New Roman" w:hAnsi="lfont" w:cs="Times New Roman"/>
          <w:color w:val="2D2B2B"/>
          <w:sz w:val="30"/>
          <w:szCs w:val="30"/>
          <w:rtl/>
        </w:rPr>
        <w:t xml:space="preserve"> الجينات المتنحية من أحد الأبوين.</w:t>
      </w:r>
    </w:p>
    <w:p w:rsidR="00F3077B" w:rsidRPr="00F3077B" w:rsidRDefault="00F3077B" w:rsidP="00F3077B">
      <w:pPr>
        <w:numPr>
          <w:ilvl w:val="0"/>
          <w:numId w:val="24"/>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F3077B">
        <w:rPr>
          <w:rFonts w:ascii="lfont" w:eastAsia="Times New Roman" w:hAnsi="lfont" w:cs="Times New Roman"/>
          <w:b/>
          <w:bCs/>
          <w:color w:val="2D2B2B"/>
          <w:szCs w:val="30"/>
          <w:rtl/>
        </w:rPr>
        <w:t>عوامل</w:t>
      </w:r>
      <w:proofErr w:type="gramEnd"/>
      <w:r w:rsidRPr="00F3077B">
        <w:rPr>
          <w:rFonts w:ascii="lfont" w:eastAsia="Times New Roman" w:hAnsi="lfont" w:cs="Times New Roman"/>
          <w:b/>
          <w:bCs/>
          <w:color w:val="2D2B2B"/>
          <w:szCs w:val="30"/>
          <w:rtl/>
        </w:rPr>
        <w:t xml:space="preserve"> أثناء الولادة</w:t>
      </w:r>
      <w:r w:rsidRPr="00F3077B">
        <w:rPr>
          <w:rFonts w:ascii="lfont" w:eastAsia="Times New Roman" w:hAnsi="lfont" w:cs="Times New Roman"/>
          <w:color w:val="2D2B2B"/>
          <w:sz w:val="30"/>
          <w:szCs w:val="30"/>
          <w:rtl/>
        </w:rPr>
        <w:t>: مثل نقص الأكسجين، أو الصدمات الجسدية الناتجة عن طول فترة الولادة.</w:t>
      </w:r>
    </w:p>
    <w:p w:rsidR="00F3077B" w:rsidRPr="00F3077B" w:rsidRDefault="00F3077B" w:rsidP="00F3077B">
      <w:pPr>
        <w:numPr>
          <w:ilvl w:val="0"/>
          <w:numId w:val="24"/>
        </w:numPr>
        <w:shd w:val="clear" w:color="auto" w:fill="FFFFFF"/>
        <w:bidi/>
        <w:spacing w:after="0" w:line="336" w:lineRule="atLeast"/>
        <w:ind w:left="285"/>
        <w:rPr>
          <w:rFonts w:ascii="lfont" w:eastAsia="Times New Roman" w:hAnsi="lfont" w:cs="Times New Roman"/>
          <w:color w:val="2D2B2B"/>
          <w:sz w:val="30"/>
          <w:szCs w:val="30"/>
          <w:rtl/>
        </w:rPr>
      </w:pPr>
      <w:proofErr w:type="gramStart"/>
      <w:r w:rsidRPr="00F3077B">
        <w:rPr>
          <w:rFonts w:ascii="lfont" w:eastAsia="Times New Roman" w:hAnsi="lfont" w:cs="Times New Roman"/>
          <w:b/>
          <w:bCs/>
          <w:color w:val="2D2B2B"/>
          <w:szCs w:val="30"/>
          <w:rtl/>
        </w:rPr>
        <w:t>عوامل</w:t>
      </w:r>
      <w:proofErr w:type="gramEnd"/>
      <w:r w:rsidRPr="00F3077B">
        <w:rPr>
          <w:rFonts w:ascii="lfont" w:eastAsia="Times New Roman" w:hAnsi="lfont" w:cs="Times New Roman"/>
          <w:b/>
          <w:bCs/>
          <w:color w:val="2D2B2B"/>
          <w:szCs w:val="30"/>
          <w:rtl/>
        </w:rPr>
        <w:t xml:space="preserve"> ما بعد الولادة:</w:t>
      </w:r>
      <w:r w:rsidRPr="00F3077B">
        <w:rPr>
          <w:rFonts w:ascii="lfont" w:eastAsia="Times New Roman" w:hAnsi="lfont" w:cs="Times New Roman"/>
          <w:color w:val="2D2B2B"/>
          <w:sz w:val="30"/>
          <w:szCs w:val="30"/>
          <w:rtl/>
        </w:rPr>
        <w:t> مثل </w:t>
      </w:r>
      <w:hyperlink r:id="rId10" w:history="1">
        <w:r w:rsidRPr="00F3077B">
          <w:rPr>
            <w:rFonts w:ascii="lfont" w:eastAsia="Times New Roman" w:hAnsi="lfont" w:cs="Times New Roman"/>
            <w:b/>
            <w:bCs/>
            <w:color w:val="2080C7"/>
            <w:szCs w:val="27"/>
            <w:u w:val="single"/>
            <w:rtl/>
          </w:rPr>
          <w:t>سوء التغذية</w:t>
        </w:r>
      </w:hyperlink>
      <w:r w:rsidRPr="00F3077B">
        <w:rPr>
          <w:rFonts w:ascii="lfont" w:eastAsia="Times New Roman" w:hAnsi="lfont" w:cs="Times New Roman"/>
          <w:color w:val="2D2B2B"/>
          <w:sz w:val="30"/>
          <w:szCs w:val="30"/>
          <w:rtl/>
        </w:rPr>
        <w:t>، واستخدام أدوية غير ملائمة، وظهور أمراض والتهابات لدى الطفل.</w:t>
      </w:r>
    </w:p>
    <w:p w:rsidR="00F3077B" w:rsidRPr="00F3077B" w:rsidRDefault="00F3077B" w:rsidP="00F3077B">
      <w:pPr>
        <w:shd w:val="clear" w:color="auto" w:fill="FFFFFF"/>
        <w:bidi/>
        <w:spacing w:after="0" w:line="675" w:lineRule="atLeast"/>
        <w:outlineLvl w:val="1"/>
        <w:rPr>
          <w:rFonts w:ascii="wezifont" w:eastAsia="Times New Roman" w:hAnsi="wezifont" w:cs="Times New Roman"/>
          <w:b/>
          <w:bCs/>
          <w:color w:val="27658A"/>
          <w:sz w:val="36"/>
          <w:szCs w:val="36"/>
          <w:rtl/>
        </w:rPr>
      </w:pPr>
      <w:proofErr w:type="gramStart"/>
      <w:r w:rsidRPr="00F3077B">
        <w:rPr>
          <w:rFonts w:ascii="wezifont" w:eastAsia="Times New Roman" w:hAnsi="wezifont" w:cs="Times New Roman"/>
          <w:b/>
          <w:bCs/>
          <w:color w:val="27658A"/>
          <w:sz w:val="36"/>
          <w:szCs w:val="36"/>
          <w:rtl/>
        </w:rPr>
        <w:lastRenderedPageBreak/>
        <w:t>علاج</w:t>
      </w:r>
      <w:proofErr w:type="gramEnd"/>
      <w:r w:rsidRPr="00F3077B">
        <w:rPr>
          <w:rFonts w:ascii="wezifont" w:eastAsia="Times New Roman" w:hAnsi="wezifont" w:cs="Times New Roman"/>
          <w:b/>
          <w:bCs/>
          <w:color w:val="27658A"/>
          <w:sz w:val="36"/>
          <w:szCs w:val="36"/>
          <w:rtl/>
        </w:rPr>
        <w:t xml:space="preserve"> التخلف العقلي</w:t>
      </w:r>
    </w:p>
    <w:p w:rsidR="00F3077B" w:rsidRPr="00F3077B" w:rsidRDefault="00F3077B" w:rsidP="00F3077B">
      <w:pPr>
        <w:shd w:val="clear" w:color="auto" w:fill="FFFFFF"/>
        <w:bidi/>
        <w:spacing w:after="15" w:line="240" w:lineRule="auto"/>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يتم علاج التخلف العقلي عن طريق:</w:t>
      </w:r>
    </w:p>
    <w:p w:rsidR="00F3077B" w:rsidRPr="00F3077B" w:rsidRDefault="00F3077B" w:rsidP="00F3077B">
      <w:pPr>
        <w:numPr>
          <w:ilvl w:val="0"/>
          <w:numId w:val="25"/>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 xml:space="preserve">عقار </w:t>
      </w:r>
      <w:proofErr w:type="spellStart"/>
      <w:r w:rsidRPr="00F3077B">
        <w:rPr>
          <w:rFonts w:ascii="lfont" w:eastAsia="Times New Roman" w:hAnsi="lfont" w:cs="Times New Roman"/>
          <w:color w:val="2D2B2B"/>
          <w:sz w:val="30"/>
          <w:szCs w:val="30"/>
          <w:rtl/>
        </w:rPr>
        <w:t>الإنسيفابول</w:t>
      </w:r>
      <w:proofErr w:type="spellEnd"/>
      <w:r w:rsidRPr="00F3077B">
        <w:rPr>
          <w:rFonts w:ascii="lfont" w:eastAsia="Times New Roman" w:hAnsi="lfont" w:cs="Times New Roman"/>
          <w:color w:val="2D2B2B"/>
          <w:sz w:val="30"/>
          <w:szCs w:val="30"/>
          <w:rtl/>
        </w:rPr>
        <w:t xml:space="preserve"> </w:t>
      </w:r>
      <w:proofErr w:type="spellStart"/>
      <w:r w:rsidRPr="00F3077B">
        <w:rPr>
          <w:rFonts w:ascii="lfont" w:eastAsia="Times New Roman" w:hAnsi="lfont" w:cs="Times New Roman"/>
          <w:color w:val="2D2B2B"/>
          <w:sz w:val="30"/>
          <w:szCs w:val="30"/>
          <w:rtl/>
        </w:rPr>
        <w:t>والنوتروبيل</w:t>
      </w:r>
      <w:proofErr w:type="spellEnd"/>
      <w:r w:rsidRPr="00F3077B">
        <w:rPr>
          <w:rFonts w:ascii="lfont" w:eastAsia="Times New Roman" w:hAnsi="lfont" w:cs="Times New Roman"/>
          <w:color w:val="2D2B2B"/>
          <w:sz w:val="30"/>
          <w:szCs w:val="30"/>
          <w:rtl/>
        </w:rPr>
        <w:t>، يسهم في تحسين أداء المخّ والذاكرة.</w:t>
      </w:r>
    </w:p>
    <w:p w:rsidR="00F3077B" w:rsidRPr="00F3077B" w:rsidRDefault="00F3077B" w:rsidP="00F3077B">
      <w:pPr>
        <w:numPr>
          <w:ilvl w:val="0"/>
          <w:numId w:val="25"/>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 xml:space="preserve">الأدوية المهدّئة، مثل: </w:t>
      </w:r>
      <w:proofErr w:type="spellStart"/>
      <w:r w:rsidRPr="00F3077B">
        <w:rPr>
          <w:rFonts w:ascii="lfont" w:eastAsia="Times New Roman" w:hAnsi="lfont" w:cs="Times New Roman"/>
          <w:color w:val="2D2B2B"/>
          <w:sz w:val="30"/>
          <w:szCs w:val="30"/>
          <w:rtl/>
        </w:rPr>
        <w:t>الهلوبريادول</w:t>
      </w:r>
      <w:proofErr w:type="spellEnd"/>
      <w:r w:rsidRPr="00F3077B">
        <w:rPr>
          <w:rFonts w:ascii="lfont" w:eastAsia="Times New Roman" w:hAnsi="lfont" w:cs="Times New Roman"/>
          <w:color w:val="2D2B2B"/>
          <w:sz w:val="30"/>
          <w:szCs w:val="30"/>
          <w:rtl/>
        </w:rPr>
        <w:t xml:space="preserve"> أو </w:t>
      </w:r>
      <w:proofErr w:type="spellStart"/>
      <w:r w:rsidRPr="00F3077B">
        <w:rPr>
          <w:rFonts w:ascii="lfont" w:eastAsia="Times New Roman" w:hAnsi="lfont" w:cs="Times New Roman"/>
          <w:color w:val="2D2B2B"/>
          <w:sz w:val="30"/>
          <w:szCs w:val="30"/>
          <w:rtl/>
        </w:rPr>
        <w:t>الرزبريدون</w:t>
      </w:r>
      <w:proofErr w:type="spellEnd"/>
      <w:r w:rsidRPr="00F3077B">
        <w:rPr>
          <w:rFonts w:ascii="lfont" w:eastAsia="Times New Roman" w:hAnsi="lfont" w:cs="Times New Roman"/>
          <w:color w:val="2D2B2B"/>
          <w:sz w:val="30"/>
          <w:szCs w:val="30"/>
          <w:rtl/>
        </w:rPr>
        <w:t>، تقلّل من فرط النشاط البدني والاضطراب السلوكي.</w:t>
      </w:r>
    </w:p>
    <w:p w:rsidR="00F3077B" w:rsidRPr="00F3077B" w:rsidRDefault="00F3077B" w:rsidP="00F3077B">
      <w:pPr>
        <w:numPr>
          <w:ilvl w:val="0"/>
          <w:numId w:val="25"/>
        </w:numPr>
        <w:shd w:val="clear" w:color="auto" w:fill="FFFFFF"/>
        <w:bidi/>
        <w:spacing w:after="0" w:line="336" w:lineRule="atLeast"/>
        <w:ind w:left="285"/>
        <w:rPr>
          <w:rFonts w:ascii="lfont" w:eastAsia="Times New Roman" w:hAnsi="lfont" w:cs="Times New Roman"/>
          <w:color w:val="2D2B2B"/>
          <w:sz w:val="30"/>
          <w:szCs w:val="30"/>
          <w:rtl/>
        </w:rPr>
      </w:pPr>
      <w:r w:rsidRPr="00F3077B">
        <w:rPr>
          <w:rFonts w:ascii="lfont" w:eastAsia="Times New Roman" w:hAnsi="lfont" w:cs="Times New Roman"/>
          <w:color w:val="2D2B2B"/>
          <w:sz w:val="30"/>
          <w:szCs w:val="30"/>
          <w:rtl/>
        </w:rPr>
        <w:t xml:space="preserve">تنظيم برامج ملائمة لكلّ حالة، مثل: برامج تعديل السلوك وتنمية المهارات، </w:t>
      </w:r>
      <w:proofErr w:type="gramStart"/>
      <w:r w:rsidRPr="00F3077B">
        <w:rPr>
          <w:rFonts w:ascii="lfont" w:eastAsia="Times New Roman" w:hAnsi="lfont" w:cs="Times New Roman"/>
          <w:color w:val="2D2B2B"/>
          <w:sz w:val="30"/>
          <w:szCs w:val="30"/>
          <w:rtl/>
        </w:rPr>
        <w:t>والبرامج</w:t>
      </w:r>
      <w:proofErr w:type="gramEnd"/>
      <w:r w:rsidRPr="00F3077B">
        <w:rPr>
          <w:rFonts w:ascii="lfont" w:eastAsia="Times New Roman" w:hAnsi="lfont" w:cs="Times New Roman"/>
          <w:color w:val="2D2B2B"/>
          <w:sz w:val="30"/>
          <w:szCs w:val="30"/>
          <w:rtl/>
        </w:rPr>
        <w:t xml:space="preserve"> التعليمية والتأهيل المهني.</w:t>
      </w:r>
    </w:p>
    <w:p w:rsidR="009844E6" w:rsidRDefault="009844E6"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9844E6">
      <w:pPr>
        <w:rPr>
          <w:rFonts w:hint="cs"/>
          <w:sz w:val="32"/>
          <w:szCs w:val="32"/>
          <w:rtl/>
          <w:lang w:bidi="ar-TN"/>
        </w:rPr>
      </w:pPr>
    </w:p>
    <w:p w:rsidR="00F3077B" w:rsidRDefault="00F3077B" w:rsidP="00F3077B">
      <w:pPr>
        <w:rPr>
          <w:rFonts w:ascii="Arial" w:hAnsi="Arial" w:cs="Arial" w:hint="cs"/>
          <w:color w:val="333333"/>
          <w:sz w:val="32"/>
          <w:szCs w:val="32"/>
          <w:shd w:val="clear" w:color="auto" w:fill="FFFFFF"/>
          <w:rtl/>
        </w:rPr>
      </w:pPr>
      <w:proofErr w:type="gramStart"/>
      <w:r w:rsidRPr="00F3077B">
        <w:rPr>
          <w:rFonts w:ascii="Arial" w:hAnsi="Arial" w:cs="Arial"/>
          <w:color w:val="333333"/>
          <w:sz w:val="32"/>
          <w:szCs w:val="32"/>
          <w:shd w:val="clear" w:color="auto" w:fill="FFFFFF"/>
          <w:rtl/>
        </w:rPr>
        <w:lastRenderedPageBreak/>
        <w:t>صعوبة</w:t>
      </w:r>
      <w:proofErr w:type="gramEnd"/>
      <w:r w:rsidRPr="00F3077B">
        <w:rPr>
          <w:rFonts w:ascii="Arial" w:hAnsi="Arial" w:cs="Arial"/>
          <w:color w:val="333333"/>
          <w:sz w:val="32"/>
          <w:szCs w:val="32"/>
          <w:shd w:val="clear" w:color="auto" w:fill="FFFFFF"/>
          <w:rtl/>
        </w:rPr>
        <w:t xml:space="preserve"> النطق</w:t>
      </w:r>
      <w:r>
        <w:rPr>
          <w:rFonts w:ascii="Arial" w:hAnsi="Arial" w:cs="Arial" w:hint="cs"/>
          <w:color w:val="333333"/>
          <w:sz w:val="32"/>
          <w:szCs w:val="32"/>
          <w:shd w:val="clear" w:color="auto" w:fill="FFFFFF"/>
          <w:rtl/>
        </w:rPr>
        <w:t xml:space="preserve">                     </w:t>
      </w:r>
    </w:p>
    <w:p w:rsidR="00F3077B" w:rsidRDefault="00F3077B" w:rsidP="00F3077B">
      <w:pPr>
        <w:rPr>
          <w:rFonts w:ascii="Arial" w:hAnsi="Arial" w:cs="Arial" w:hint="cs"/>
          <w:color w:val="333333"/>
          <w:sz w:val="32"/>
          <w:szCs w:val="32"/>
          <w:shd w:val="clear" w:color="auto" w:fill="FFFFFF"/>
          <w:rtl/>
        </w:rPr>
      </w:pPr>
      <w:r w:rsidRPr="00F3077B">
        <w:rPr>
          <w:rFonts w:ascii="Arial" w:hAnsi="Arial" w:cs="Arial"/>
          <w:color w:val="333333"/>
          <w:sz w:val="32"/>
          <w:szCs w:val="32"/>
          <w:shd w:val="clear" w:color="auto" w:fill="FFFFFF"/>
          <w:rtl/>
        </w:rPr>
        <w:t>صعوبة النطق يعاني بعض الأطفال من العديد من الصعوبات المتعلقة بالتعلم مثل صعوبات الكتابة، والقراءة، والرياضيات، والنطق، مما يؤدي إلى تدني تحصيلهم العلمي، أو صعوبة انخراط الأطفال مع البيئة المحيطة بهم، بالإضافة إلى توتر الأهل وخوفهم على أطفالهم، ولا بدّ من الإشارة إلى أنّ هناك عدة أسباب تؤثر في نطق الأطفال سنعرفكم عليها في هذا المقال، إضافة إلى بعض طرق العلاج</w:t>
      </w:r>
      <w:r w:rsidRPr="00F3077B">
        <w:rPr>
          <w:rFonts w:ascii="Arial" w:hAnsi="Arial" w:cs="Arial"/>
          <w:color w:val="333333"/>
          <w:sz w:val="32"/>
          <w:szCs w:val="32"/>
          <w:shd w:val="clear" w:color="auto" w:fill="FFFFFF"/>
        </w:rPr>
        <w:t>.</w:t>
      </w:r>
      <w:r w:rsidRPr="00F3077B">
        <w:rPr>
          <w:rFonts w:ascii="Arial" w:hAnsi="Arial" w:cs="Arial"/>
          <w:color w:val="333333"/>
          <w:sz w:val="32"/>
          <w:szCs w:val="32"/>
        </w:rPr>
        <w:br/>
      </w:r>
      <w:r w:rsidRPr="00F3077B">
        <w:rPr>
          <w:rFonts w:ascii="Arial" w:hAnsi="Arial" w:cs="Arial"/>
          <w:color w:val="333333"/>
          <w:sz w:val="28"/>
          <w:szCs w:val="28"/>
        </w:rPr>
        <w:br/>
      </w:r>
      <w:r w:rsidRPr="00F3077B">
        <w:rPr>
          <w:rFonts w:ascii="Arial" w:hAnsi="Arial" w:cs="Arial"/>
          <w:color w:val="333333"/>
          <w:sz w:val="28"/>
          <w:szCs w:val="28"/>
          <w:shd w:val="clear" w:color="auto" w:fill="FFFFFF"/>
          <w:rtl/>
        </w:rPr>
        <w:t xml:space="preserve">أسباب صعوبة النطق لدى الأطفال الأسباب العضوية وجود نقص في الجهاز العصبي المركزي، أو حدوث اضطراب في الأعصاب </w:t>
      </w:r>
      <w:proofErr w:type="spellStart"/>
      <w:r w:rsidRPr="00F3077B">
        <w:rPr>
          <w:rFonts w:ascii="Arial" w:hAnsi="Arial" w:cs="Arial"/>
          <w:color w:val="333333"/>
          <w:sz w:val="28"/>
          <w:szCs w:val="28"/>
          <w:shd w:val="clear" w:color="auto" w:fill="FFFFFF"/>
          <w:rtl/>
        </w:rPr>
        <w:t>المسؤولة</w:t>
      </w:r>
      <w:proofErr w:type="spellEnd"/>
      <w:r w:rsidRPr="00F3077B">
        <w:rPr>
          <w:rFonts w:ascii="Arial" w:hAnsi="Arial" w:cs="Arial"/>
          <w:color w:val="333333"/>
          <w:sz w:val="28"/>
          <w:szCs w:val="28"/>
          <w:shd w:val="clear" w:color="auto" w:fill="FFFFFF"/>
          <w:rtl/>
        </w:rPr>
        <w:t xml:space="preserve"> عن الكلام مثل تلف المراكز الكلامية في المخ، أو وجود ورم فيها، أو حدوث نزيف، أو اضطراب في أربطة اللسان. عيوب في أعضاء النطق، مثل اللسان، أو الفم، أو الشفتان، مثل عيوب الشفة العليا، أو الأسنان، أو الفكان وسقف الحلق. عيوب في الأعضاء السمعية، مثل ضعف السمع، مما يؤدي إلى عجز في فهم الأصوات الصحيحة للكلام. إهمال التغذية الصحيحة للطفل. وجود لحمية في الأنف. كبر حجم اللوزتين. وجود خلل في الجهاز التنفسي. قصور في العقل. </w:t>
      </w:r>
      <w:proofErr w:type="gramStart"/>
      <w:r w:rsidRPr="00F3077B">
        <w:rPr>
          <w:rFonts w:ascii="Arial" w:hAnsi="Arial" w:cs="Arial"/>
          <w:color w:val="333333"/>
          <w:sz w:val="28"/>
          <w:szCs w:val="28"/>
          <w:shd w:val="clear" w:color="auto" w:fill="FFFFFF"/>
          <w:rtl/>
        </w:rPr>
        <w:t>بطء</w:t>
      </w:r>
      <w:proofErr w:type="gramEnd"/>
      <w:r w:rsidRPr="00F3077B">
        <w:rPr>
          <w:rFonts w:ascii="Arial" w:hAnsi="Arial" w:cs="Arial"/>
          <w:color w:val="333333"/>
          <w:sz w:val="28"/>
          <w:szCs w:val="28"/>
          <w:shd w:val="clear" w:color="auto" w:fill="FFFFFF"/>
          <w:rtl/>
        </w:rPr>
        <w:t xml:space="preserve"> النمو وتأخره</w:t>
      </w:r>
      <w:r w:rsidRPr="00F3077B">
        <w:rPr>
          <w:rFonts w:ascii="Arial" w:hAnsi="Arial" w:cs="Arial"/>
          <w:color w:val="333333"/>
          <w:sz w:val="28"/>
          <w:szCs w:val="28"/>
          <w:shd w:val="clear" w:color="auto" w:fill="FFFFFF"/>
        </w:rPr>
        <w:t>.</w:t>
      </w:r>
      <w:r w:rsidRPr="00F3077B">
        <w:rPr>
          <w:rFonts w:ascii="Arial" w:hAnsi="Arial" w:cs="Arial"/>
          <w:color w:val="333333"/>
          <w:sz w:val="32"/>
          <w:szCs w:val="32"/>
        </w:rPr>
        <w:br/>
      </w:r>
      <w:r w:rsidRPr="00F3077B">
        <w:rPr>
          <w:rFonts w:ascii="Arial" w:hAnsi="Arial" w:cs="Arial"/>
          <w:color w:val="333333"/>
          <w:sz w:val="32"/>
          <w:szCs w:val="32"/>
        </w:rPr>
        <w:br/>
      </w:r>
      <w:r w:rsidRPr="00F3077B">
        <w:rPr>
          <w:rFonts w:ascii="Arial" w:hAnsi="Arial" w:cs="Arial"/>
          <w:color w:val="333333"/>
          <w:sz w:val="32"/>
          <w:szCs w:val="32"/>
          <w:shd w:val="clear" w:color="auto" w:fill="FFFFFF"/>
          <w:rtl/>
        </w:rPr>
        <w:t xml:space="preserve">الأسباب النفسية الإحساس بالنقص. نقص الحنان من أحد الوالدين. الخوف من أحد الوالدين الذي يزيد التلعثم. التعرض لصدمة عاطفية، مثل موت أحد الأقارب. </w:t>
      </w:r>
      <w:proofErr w:type="gramStart"/>
      <w:r w:rsidRPr="00F3077B">
        <w:rPr>
          <w:rFonts w:ascii="Arial" w:hAnsi="Arial" w:cs="Arial"/>
          <w:color w:val="333333"/>
          <w:sz w:val="32"/>
          <w:szCs w:val="32"/>
          <w:shd w:val="clear" w:color="auto" w:fill="FFFFFF"/>
          <w:rtl/>
        </w:rPr>
        <w:t>الدلال</w:t>
      </w:r>
      <w:proofErr w:type="gramEnd"/>
      <w:r w:rsidRPr="00F3077B">
        <w:rPr>
          <w:rFonts w:ascii="Arial" w:hAnsi="Arial" w:cs="Arial"/>
          <w:color w:val="333333"/>
          <w:sz w:val="32"/>
          <w:szCs w:val="32"/>
          <w:shd w:val="clear" w:color="auto" w:fill="FFFFFF"/>
          <w:rtl/>
        </w:rPr>
        <w:t xml:space="preserve"> الزائد، وقبول جميع رغبات الطفل حتى دون الحاجة إلى الكلام، فالإشارة لديه تغني عن الكلام. إجبار الطفل على التكلم في السنة الأولى من عمره. إجبار الطفل على الكتابة بإحدى اليدين دون الأخرى خاصة </w:t>
      </w:r>
      <w:proofErr w:type="gramStart"/>
      <w:r w:rsidRPr="00F3077B">
        <w:rPr>
          <w:rFonts w:ascii="Arial" w:hAnsi="Arial" w:cs="Arial"/>
          <w:color w:val="333333"/>
          <w:sz w:val="32"/>
          <w:szCs w:val="32"/>
          <w:shd w:val="clear" w:color="auto" w:fill="FFFFFF"/>
          <w:rtl/>
        </w:rPr>
        <w:t>إن</w:t>
      </w:r>
      <w:proofErr w:type="gramEnd"/>
      <w:r w:rsidRPr="00F3077B">
        <w:rPr>
          <w:rFonts w:ascii="Arial" w:hAnsi="Arial" w:cs="Arial"/>
          <w:color w:val="333333"/>
          <w:sz w:val="32"/>
          <w:szCs w:val="32"/>
          <w:shd w:val="clear" w:color="auto" w:fill="FFFFFF"/>
          <w:rtl/>
        </w:rPr>
        <w:t xml:space="preserve"> كان أيسر. تدني التحصيل الدراسي. الابتعاد عن الآخرين </w:t>
      </w:r>
      <w:proofErr w:type="spellStart"/>
      <w:r w:rsidRPr="00F3077B">
        <w:rPr>
          <w:rFonts w:ascii="Arial" w:hAnsi="Arial" w:cs="Arial"/>
          <w:color w:val="333333"/>
          <w:sz w:val="32"/>
          <w:szCs w:val="32"/>
          <w:shd w:val="clear" w:color="auto" w:fill="FFFFFF"/>
          <w:rtl/>
        </w:rPr>
        <w:t>والإنطوائية</w:t>
      </w:r>
      <w:proofErr w:type="spellEnd"/>
      <w:r w:rsidRPr="00F3077B">
        <w:rPr>
          <w:rFonts w:ascii="Arial" w:hAnsi="Arial" w:cs="Arial"/>
          <w:color w:val="333333"/>
          <w:sz w:val="32"/>
          <w:szCs w:val="32"/>
          <w:shd w:val="clear" w:color="auto" w:fill="FFFFFF"/>
          <w:rtl/>
        </w:rPr>
        <w:t xml:space="preserve">. وجود مشاكل عائلية بشكلٍ دائم. </w:t>
      </w:r>
      <w:proofErr w:type="gramStart"/>
      <w:r w:rsidRPr="00F3077B">
        <w:rPr>
          <w:rFonts w:ascii="Arial" w:hAnsi="Arial" w:cs="Arial"/>
          <w:color w:val="333333"/>
          <w:sz w:val="32"/>
          <w:szCs w:val="32"/>
          <w:shd w:val="clear" w:color="auto" w:fill="FFFFFF"/>
          <w:rtl/>
        </w:rPr>
        <w:t>أسباب</w:t>
      </w:r>
      <w:proofErr w:type="gramEnd"/>
      <w:r w:rsidRPr="00F3077B">
        <w:rPr>
          <w:rFonts w:ascii="Arial" w:hAnsi="Arial" w:cs="Arial"/>
          <w:color w:val="333333"/>
          <w:sz w:val="32"/>
          <w:szCs w:val="32"/>
          <w:shd w:val="clear" w:color="auto" w:fill="FFFFFF"/>
          <w:rtl/>
        </w:rPr>
        <w:t xml:space="preserve"> عامة الكلام مع الطفل في أشياء أكبر من عمره ولا يفهمها، وبالتالي لا يستطيع التعبير، وتكون اللجلجة وسيلة للهروب في حال لم يجد اللفظ الصحيح. </w:t>
      </w:r>
      <w:proofErr w:type="gramStart"/>
      <w:r w:rsidRPr="00F3077B">
        <w:rPr>
          <w:rFonts w:ascii="Arial" w:hAnsi="Arial" w:cs="Arial"/>
          <w:color w:val="333333"/>
          <w:sz w:val="32"/>
          <w:szCs w:val="32"/>
          <w:shd w:val="clear" w:color="auto" w:fill="FFFFFF"/>
          <w:rtl/>
        </w:rPr>
        <w:t>إهمال</w:t>
      </w:r>
      <w:proofErr w:type="gramEnd"/>
      <w:r w:rsidRPr="00F3077B">
        <w:rPr>
          <w:rFonts w:ascii="Arial" w:hAnsi="Arial" w:cs="Arial"/>
          <w:color w:val="333333"/>
          <w:sz w:val="32"/>
          <w:szCs w:val="32"/>
          <w:shd w:val="clear" w:color="auto" w:fill="FFFFFF"/>
          <w:rtl/>
        </w:rPr>
        <w:t xml:space="preserve"> تصحيح الأخطاء اللفظية التي يقع فيها الطفل، وتشجيعه على ذلك في بعض الأحيان، مثل قلب الحروف، أو تبديل حرف مكان حرف. تقليد أطفال آخرين لديهم مشاكل في النطق. تداخل اللغات عند الطفل نتيجة تعليمه أكثر من لغة قبل أن يصل إلى عمر الست سنوات، مما يؤدي إلى ضعف استقامة لسانه</w:t>
      </w:r>
      <w:r w:rsidRPr="00F3077B">
        <w:rPr>
          <w:rFonts w:ascii="Arial" w:hAnsi="Arial" w:cs="Arial"/>
          <w:color w:val="333333"/>
          <w:sz w:val="32"/>
          <w:szCs w:val="32"/>
          <w:shd w:val="clear" w:color="auto" w:fill="FFFFFF"/>
        </w:rPr>
        <w:t>.</w:t>
      </w:r>
      <w:r w:rsidRPr="00F3077B">
        <w:rPr>
          <w:rFonts w:ascii="Arial" w:hAnsi="Arial" w:cs="Arial"/>
          <w:color w:val="333333"/>
          <w:sz w:val="32"/>
          <w:szCs w:val="32"/>
        </w:rPr>
        <w:br/>
      </w:r>
      <w:r>
        <w:rPr>
          <w:rFonts w:ascii="Arial" w:hAnsi="Arial" w:cs="Arial"/>
          <w:color w:val="333333"/>
        </w:rPr>
        <w:br/>
      </w:r>
      <w:r w:rsidRPr="00F3077B">
        <w:rPr>
          <w:rFonts w:ascii="Arial" w:hAnsi="Arial" w:cs="Arial" w:hint="cs"/>
          <w:color w:val="333333"/>
          <w:sz w:val="32"/>
          <w:szCs w:val="32"/>
          <w:shd w:val="clear" w:color="auto" w:fill="FFFFFF"/>
          <w:rtl/>
        </w:rPr>
        <w:t xml:space="preserve"> </w:t>
      </w:r>
      <w:r w:rsidRPr="00F3077B">
        <w:rPr>
          <w:rFonts w:ascii="Arial" w:hAnsi="Arial" w:cs="Arial"/>
          <w:color w:val="333333"/>
          <w:sz w:val="32"/>
          <w:szCs w:val="32"/>
          <w:shd w:val="clear" w:color="auto" w:fill="FFFFFF"/>
          <w:rtl/>
        </w:rPr>
        <w:t xml:space="preserve">علاج صعوبة النطق لدى الأطفال توجيه الطفل إلى طبيب مختص في حال كان السبب عضوياً. الحرص على تغذية الطفل تغذية صحية ومتوازنة. التوسط في التعامل مع الأطفال بين الدلال والقسوة. </w:t>
      </w:r>
      <w:proofErr w:type="gramStart"/>
      <w:r w:rsidRPr="00F3077B">
        <w:rPr>
          <w:rFonts w:ascii="Arial" w:hAnsi="Arial" w:cs="Arial"/>
          <w:color w:val="333333"/>
          <w:sz w:val="32"/>
          <w:szCs w:val="32"/>
          <w:shd w:val="clear" w:color="auto" w:fill="FFFFFF"/>
          <w:rtl/>
        </w:rPr>
        <w:t>انتظار</w:t>
      </w:r>
      <w:proofErr w:type="gramEnd"/>
      <w:r w:rsidRPr="00F3077B">
        <w:rPr>
          <w:rFonts w:ascii="Arial" w:hAnsi="Arial" w:cs="Arial"/>
          <w:color w:val="333333"/>
          <w:sz w:val="32"/>
          <w:szCs w:val="32"/>
          <w:shd w:val="clear" w:color="auto" w:fill="FFFFFF"/>
          <w:rtl/>
        </w:rPr>
        <w:t xml:space="preserve"> الطفل إلى أن ينطق، وعدم الضغط عليه وإجباره على النطق قبل أوانه. تجنب السخرية من الطفل عند نطقه لبعض الكلمات الخاطئة. </w:t>
      </w:r>
      <w:proofErr w:type="gramStart"/>
      <w:r w:rsidRPr="00F3077B">
        <w:rPr>
          <w:rFonts w:ascii="Arial" w:hAnsi="Arial" w:cs="Arial"/>
          <w:color w:val="333333"/>
          <w:sz w:val="32"/>
          <w:szCs w:val="32"/>
          <w:shd w:val="clear" w:color="auto" w:fill="FFFFFF"/>
          <w:rtl/>
        </w:rPr>
        <w:t>تجنب</w:t>
      </w:r>
      <w:proofErr w:type="gramEnd"/>
      <w:r w:rsidRPr="00F3077B">
        <w:rPr>
          <w:rFonts w:ascii="Arial" w:hAnsi="Arial" w:cs="Arial"/>
          <w:color w:val="333333"/>
          <w:sz w:val="32"/>
          <w:szCs w:val="32"/>
          <w:shd w:val="clear" w:color="auto" w:fill="FFFFFF"/>
          <w:rtl/>
        </w:rPr>
        <w:t xml:space="preserve"> الحديث مع الطفل في شيء أكبر من عمره؛ لأنّه سيواجه صعوبة في التعبير عن رأيه. إبعاد الطفل عن الخلافات والنزاعات الناشبة بين الوالدين. منح الطفل الثقة بقدراته، حتى </w:t>
      </w:r>
      <w:proofErr w:type="gramStart"/>
      <w:r w:rsidRPr="00F3077B">
        <w:rPr>
          <w:rFonts w:ascii="Arial" w:hAnsi="Arial" w:cs="Arial"/>
          <w:color w:val="333333"/>
          <w:sz w:val="32"/>
          <w:szCs w:val="32"/>
          <w:shd w:val="clear" w:color="auto" w:fill="FFFFFF"/>
          <w:rtl/>
        </w:rPr>
        <w:t>وإن</w:t>
      </w:r>
      <w:proofErr w:type="gramEnd"/>
      <w:r w:rsidRPr="00F3077B">
        <w:rPr>
          <w:rFonts w:ascii="Arial" w:hAnsi="Arial" w:cs="Arial"/>
          <w:color w:val="333333"/>
          <w:sz w:val="32"/>
          <w:szCs w:val="32"/>
          <w:shd w:val="clear" w:color="auto" w:fill="FFFFFF"/>
          <w:rtl/>
        </w:rPr>
        <w:t xml:space="preserve"> كان يعاني من حالة مرضية. إبعاد الطفل عن الانطوائية وتشجيعه على اللعب مع أقارنه. تصحيح الأخطاء </w:t>
      </w:r>
      <w:r w:rsidRPr="00F3077B">
        <w:rPr>
          <w:rFonts w:ascii="Arial" w:hAnsi="Arial" w:cs="Arial"/>
          <w:color w:val="333333"/>
          <w:sz w:val="32"/>
          <w:szCs w:val="32"/>
          <w:shd w:val="clear" w:color="auto" w:fill="FFFFFF"/>
          <w:rtl/>
        </w:rPr>
        <w:lastRenderedPageBreak/>
        <w:t xml:space="preserve">اللغوية التي يقع فيها الطفل </w:t>
      </w:r>
      <w:proofErr w:type="gramStart"/>
      <w:r w:rsidRPr="00F3077B">
        <w:rPr>
          <w:rFonts w:ascii="Arial" w:hAnsi="Arial" w:cs="Arial"/>
          <w:color w:val="333333"/>
          <w:sz w:val="32"/>
          <w:szCs w:val="32"/>
          <w:shd w:val="clear" w:color="auto" w:fill="FFFFFF"/>
          <w:rtl/>
        </w:rPr>
        <w:t>فورياً</w:t>
      </w:r>
      <w:proofErr w:type="gramEnd"/>
      <w:r w:rsidRPr="00F3077B">
        <w:rPr>
          <w:rFonts w:ascii="Arial" w:hAnsi="Arial" w:cs="Arial"/>
          <w:color w:val="333333"/>
          <w:sz w:val="32"/>
          <w:szCs w:val="32"/>
          <w:shd w:val="clear" w:color="auto" w:fill="FFFFFF"/>
          <w:rtl/>
        </w:rPr>
        <w:t xml:space="preserve">. تجنب </w:t>
      </w:r>
      <w:proofErr w:type="gramStart"/>
      <w:r w:rsidRPr="00F3077B">
        <w:rPr>
          <w:rFonts w:ascii="Arial" w:hAnsi="Arial" w:cs="Arial"/>
          <w:color w:val="333333"/>
          <w:sz w:val="32"/>
          <w:szCs w:val="32"/>
          <w:shd w:val="clear" w:color="auto" w:fill="FFFFFF"/>
          <w:rtl/>
        </w:rPr>
        <w:t>تعليم</w:t>
      </w:r>
      <w:proofErr w:type="gramEnd"/>
      <w:r w:rsidRPr="00F3077B">
        <w:rPr>
          <w:rFonts w:ascii="Arial" w:hAnsi="Arial" w:cs="Arial"/>
          <w:color w:val="333333"/>
          <w:sz w:val="32"/>
          <w:szCs w:val="32"/>
          <w:shd w:val="clear" w:color="auto" w:fill="FFFFFF"/>
          <w:rtl/>
        </w:rPr>
        <w:t xml:space="preserve"> الطفل أي لغة أخرى غير لغته الأصلية قبل تجاوزه عمر السادسة. تجنب اختلاطه بالأطفال الآخرين الذين يعانون من صعوبات النطق. تشجيع الطفل كلما تجاوز مشكلة النطق. السماح للطفل للتعبير عن مشاعره بطريقة تفكيره هو. الصبر على الطفل، وتعليمه التحدث ببطء وبحرية</w:t>
      </w:r>
      <w:r w:rsidRPr="00F3077B">
        <w:rPr>
          <w:rFonts w:ascii="Arial" w:hAnsi="Arial" w:cs="Arial"/>
          <w:color w:val="333333"/>
          <w:sz w:val="32"/>
          <w:szCs w:val="32"/>
          <w:shd w:val="clear" w:color="auto" w:fill="FFFFFF"/>
        </w:rPr>
        <w:t>.</w:t>
      </w:r>
      <w:r>
        <w:rPr>
          <w:rFonts w:ascii="Arial" w:hAnsi="Arial" w:cs="Arial"/>
          <w:noProof/>
          <w:color w:val="333333"/>
          <w:sz w:val="32"/>
          <w:szCs w:val="32"/>
          <w:shd w:val="clear" w:color="auto" w:fill="FFFFFF"/>
        </w:rPr>
        <w:drawing>
          <wp:inline distT="0" distB="0" distL="0" distR="0">
            <wp:extent cx="5762625" cy="2743200"/>
            <wp:effectExtent l="19050" t="0" r="9525" b="0"/>
            <wp:docPr id="5" name="Image 5" descr="C:\Users\poste06\Desktop\صعوبة_النطق_عند_الأطفال_وعلاج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ste06\Desktop\صعوبة_النطق_عند_الأطفال_وعلاجه.jpg"/>
                    <pic:cNvPicPr>
                      <a:picLocks noChangeAspect="1" noChangeArrowheads="1"/>
                    </pic:cNvPicPr>
                  </pic:nvPicPr>
                  <pic:blipFill>
                    <a:blip r:embed="rId11"/>
                    <a:srcRect/>
                    <a:stretch>
                      <a:fillRect/>
                    </a:stretch>
                  </pic:blipFill>
                  <pic:spPr bwMode="auto">
                    <a:xfrm>
                      <a:off x="0" y="0"/>
                      <a:ext cx="5762625" cy="2743200"/>
                    </a:xfrm>
                    <a:prstGeom prst="rect">
                      <a:avLst/>
                    </a:prstGeom>
                    <a:noFill/>
                    <a:ln w="9525">
                      <a:noFill/>
                      <a:miter lim="800000"/>
                      <a:headEnd/>
                      <a:tailEnd/>
                    </a:ln>
                  </pic:spPr>
                </pic:pic>
              </a:graphicData>
            </a:graphic>
          </wp:inline>
        </w:drawing>
      </w:r>
      <w:r>
        <w:rPr>
          <w:rFonts w:ascii="Arial" w:hAnsi="Arial" w:cs="Arial"/>
          <w:noProof/>
          <w:color w:val="333333"/>
          <w:sz w:val="32"/>
          <w:szCs w:val="32"/>
          <w:shd w:val="clear" w:color="auto" w:fill="FFFFFF"/>
        </w:rPr>
        <w:drawing>
          <wp:inline distT="0" distB="0" distL="0" distR="0">
            <wp:extent cx="5753100" cy="3162300"/>
            <wp:effectExtent l="19050" t="0" r="0" b="0"/>
            <wp:docPr id="6" name="Image 6" descr="C:\Users\poste06\Desktop\tbl_articles_article_16431_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ste06\Desktop\tbl_articles_article_16431_661.jpg"/>
                    <pic:cNvPicPr>
                      <a:picLocks noChangeAspect="1" noChangeArrowheads="1"/>
                    </pic:cNvPicPr>
                  </pic:nvPicPr>
                  <pic:blipFill>
                    <a:blip r:embed="rId12"/>
                    <a:srcRect/>
                    <a:stretch>
                      <a:fillRect/>
                    </a:stretch>
                  </pic:blipFill>
                  <pic:spPr bwMode="auto">
                    <a:xfrm>
                      <a:off x="0" y="0"/>
                      <a:ext cx="5753100" cy="3162300"/>
                    </a:xfrm>
                    <a:prstGeom prst="rect">
                      <a:avLst/>
                    </a:prstGeom>
                    <a:noFill/>
                    <a:ln w="9525">
                      <a:noFill/>
                      <a:miter lim="800000"/>
                      <a:headEnd/>
                      <a:tailEnd/>
                    </a:ln>
                  </pic:spPr>
                </pic:pic>
              </a:graphicData>
            </a:graphic>
          </wp:inline>
        </w:drawing>
      </w:r>
      <w:r w:rsidRPr="00F3077B">
        <w:rPr>
          <w:rFonts w:ascii="Arial" w:hAnsi="Arial" w:cs="Arial"/>
          <w:color w:val="333333"/>
          <w:sz w:val="32"/>
          <w:szCs w:val="32"/>
        </w:rPr>
        <w:br/>
      </w:r>
      <w:r w:rsidRPr="00F3077B">
        <w:rPr>
          <w:rFonts w:ascii="Arial" w:hAnsi="Arial" w:cs="Arial"/>
          <w:color w:val="333333"/>
          <w:sz w:val="32"/>
          <w:szCs w:val="32"/>
        </w:rPr>
        <w:br/>
      </w:r>
      <w:r w:rsidRPr="00F3077B">
        <w:rPr>
          <w:rFonts w:ascii="Arial" w:hAnsi="Arial" w:cs="Arial"/>
          <w:color w:val="333333"/>
          <w:sz w:val="32"/>
          <w:szCs w:val="32"/>
          <w:shd w:val="clear" w:color="auto" w:fill="FFFFFF"/>
          <w:rtl/>
        </w:rPr>
        <w:t xml:space="preserve">صعوبة النطق عند الأطفال يعاني بعض الأطفال من مشكلة ثقل اللسان وصعوبة النطق، وهناك الكثير من الأطفال لديهم صعوبة في نطق بعض الأحرف وعدم المقدرة على الحديث والتلعثم في الكلام بسبب وجود بعض الثقل في ألسنتهم، مما يؤدي إلى منع خروج بعض الأحرف بالطريقة الصحيحة، وعدم وضوح الكلام الذين يريدون الحديث </w:t>
      </w:r>
      <w:proofErr w:type="spellStart"/>
      <w:r w:rsidRPr="00F3077B">
        <w:rPr>
          <w:rFonts w:ascii="Arial" w:hAnsi="Arial" w:cs="Arial"/>
          <w:color w:val="333333"/>
          <w:sz w:val="32"/>
          <w:szCs w:val="32"/>
          <w:shd w:val="clear" w:color="auto" w:fill="FFFFFF"/>
          <w:rtl/>
        </w:rPr>
        <w:t>به</w:t>
      </w:r>
      <w:proofErr w:type="spellEnd"/>
      <w:r w:rsidRPr="00F3077B">
        <w:rPr>
          <w:rFonts w:ascii="Arial" w:hAnsi="Arial" w:cs="Arial"/>
          <w:color w:val="333333"/>
          <w:sz w:val="32"/>
          <w:szCs w:val="32"/>
          <w:shd w:val="clear" w:color="auto" w:fill="FFFFFF"/>
          <w:rtl/>
        </w:rPr>
        <w:t xml:space="preserve">، وتظهر مشكلة صعوبة النطق وثقل اللسان عند الأطفال نتيجة بعض الأسباب المختلفة، حيث إنّ بعضها ما </w:t>
      </w:r>
      <w:r w:rsidRPr="00F3077B">
        <w:rPr>
          <w:rFonts w:ascii="Arial" w:hAnsi="Arial" w:cs="Arial"/>
          <w:color w:val="333333"/>
          <w:sz w:val="32"/>
          <w:szCs w:val="32"/>
          <w:shd w:val="clear" w:color="auto" w:fill="FFFFFF"/>
          <w:rtl/>
        </w:rPr>
        <w:lastRenderedPageBreak/>
        <w:t xml:space="preserve">يكون مرضياً ويمكن علاجه، والبعض الآخر يكون خلقي يصعُب علاجه وقد يكون مؤقتاً أو دائماً. </w:t>
      </w:r>
      <w:proofErr w:type="gramStart"/>
      <w:r w:rsidRPr="00F3077B">
        <w:rPr>
          <w:rFonts w:ascii="Arial" w:hAnsi="Arial" w:cs="Arial"/>
          <w:color w:val="333333"/>
          <w:sz w:val="32"/>
          <w:szCs w:val="32"/>
          <w:shd w:val="clear" w:color="auto" w:fill="FFFFFF"/>
          <w:rtl/>
        </w:rPr>
        <w:t>في</w:t>
      </w:r>
      <w:proofErr w:type="gramEnd"/>
      <w:r w:rsidRPr="00F3077B">
        <w:rPr>
          <w:rFonts w:ascii="Arial" w:hAnsi="Arial" w:cs="Arial"/>
          <w:color w:val="333333"/>
          <w:sz w:val="32"/>
          <w:szCs w:val="32"/>
          <w:shd w:val="clear" w:color="auto" w:fill="FFFFFF"/>
          <w:rtl/>
        </w:rPr>
        <w:t xml:space="preserve"> العادة يتطلب الكلام السليم قيام الدماغ والفم واللسان والحبال الصوتية بوظائفها الطبيعية بالشكل الصحيح، حيث إنّ أي مرض أو مشكلة يصيب أي من تلك الأجهزة يمكن أن يتسبب في صعوبة النطق لدى الطفل. أسباب ثقل اللسان وصعوبة الكلام عند الأطفال أسباب </w:t>
      </w:r>
      <w:proofErr w:type="spellStart"/>
      <w:r w:rsidRPr="00F3077B">
        <w:rPr>
          <w:rFonts w:ascii="Arial" w:hAnsi="Arial" w:cs="Arial"/>
          <w:color w:val="333333"/>
          <w:sz w:val="32"/>
          <w:szCs w:val="32"/>
          <w:shd w:val="clear" w:color="auto" w:fill="FFFFFF"/>
          <w:rtl/>
        </w:rPr>
        <w:t>فيزيولوجية</w:t>
      </w:r>
      <w:proofErr w:type="spellEnd"/>
      <w:r w:rsidRPr="00F3077B">
        <w:rPr>
          <w:rFonts w:ascii="Arial" w:hAnsi="Arial" w:cs="Arial"/>
          <w:color w:val="333333"/>
          <w:sz w:val="32"/>
          <w:szCs w:val="32"/>
          <w:shd w:val="clear" w:color="auto" w:fill="FFFFFF"/>
          <w:rtl/>
        </w:rPr>
        <w:t xml:space="preserve"> قد تكون بسبب وجود تشوهات في الفم أو الأسنان أو الفك تمنع نطق عدد من الأحرف، كما أنّه يمكن أن يكون نتيجة عن وجود مشكلة في سمع الطفل، بحيث يمنعه من سماع كلام المحيطين </w:t>
      </w:r>
      <w:proofErr w:type="spellStart"/>
      <w:r w:rsidRPr="00F3077B">
        <w:rPr>
          <w:rFonts w:ascii="Arial" w:hAnsi="Arial" w:cs="Arial"/>
          <w:color w:val="333333"/>
          <w:sz w:val="32"/>
          <w:szCs w:val="32"/>
          <w:shd w:val="clear" w:color="auto" w:fill="FFFFFF"/>
          <w:rtl/>
        </w:rPr>
        <w:t>به</w:t>
      </w:r>
      <w:proofErr w:type="spellEnd"/>
      <w:r w:rsidRPr="00F3077B">
        <w:rPr>
          <w:rFonts w:ascii="Arial" w:hAnsi="Arial" w:cs="Arial"/>
          <w:color w:val="333333"/>
          <w:sz w:val="32"/>
          <w:szCs w:val="32"/>
          <w:shd w:val="clear" w:color="auto" w:fill="FFFFFF"/>
          <w:rtl/>
        </w:rPr>
        <w:t xml:space="preserve"> بالشكل الصحيح، بالإضافة إلى أنّ الاضطرابات الدماغية والعضلية والعصبية لها أكبر الأثر في إصابة الأطفال بالمشكلة، والتي يمكن أن تتسبب في التصلب </w:t>
      </w:r>
      <w:proofErr w:type="spellStart"/>
      <w:r w:rsidRPr="00F3077B">
        <w:rPr>
          <w:rFonts w:ascii="Arial" w:hAnsi="Arial" w:cs="Arial"/>
          <w:color w:val="333333"/>
          <w:sz w:val="32"/>
          <w:szCs w:val="32"/>
          <w:shd w:val="clear" w:color="auto" w:fill="FFFFFF"/>
          <w:rtl/>
        </w:rPr>
        <w:t>الضموري</w:t>
      </w:r>
      <w:proofErr w:type="spellEnd"/>
      <w:r w:rsidRPr="00F3077B">
        <w:rPr>
          <w:rFonts w:ascii="Arial" w:hAnsi="Arial" w:cs="Arial"/>
          <w:color w:val="333333"/>
          <w:sz w:val="32"/>
          <w:szCs w:val="32"/>
          <w:shd w:val="clear" w:color="auto" w:fill="FFFFFF"/>
          <w:rtl/>
        </w:rPr>
        <w:t xml:space="preserve"> في اللسان. أسباب نفسية واجتماعية يكون السبب الرئيسي هو تطبع الطفل بالبيئة المحيطة </w:t>
      </w:r>
      <w:proofErr w:type="spellStart"/>
      <w:r w:rsidRPr="00F3077B">
        <w:rPr>
          <w:rFonts w:ascii="Arial" w:hAnsi="Arial" w:cs="Arial"/>
          <w:color w:val="333333"/>
          <w:sz w:val="32"/>
          <w:szCs w:val="32"/>
          <w:shd w:val="clear" w:color="auto" w:fill="FFFFFF"/>
          <w:rtl/>
        </w:rPr>
        <w:t>به</w:t>
      </w:r>
      <w:proofErr w:type="spellEnd"/>
      <w:r w:rsidRPr="00F3077B">
        <w:rPr>
          <w:rFonts w:ascii="Arial" w:hAnsi="Arial" w:cs="Arial"/>
          <w:color w:val="333333"/>
          <w:sz w:val="32"/>
          <w:szCs w:val="32"/>
          <w:shd w:val="clear" w:color="auto" w:fill="FFFFFF"/>
          <w:rtl/>
        </w:rPr>
        <w:t>، وفي الغالب يكون نتيجة تقليد الطفل لأحد أفراد العائلة يكون مصاباً بهذه المشكلة، والذي غالباً ما تكون الأم، كما أنّ الأطفال الذين يعيشون في أسرة تعاني من التوتر والخلافات والمشاكل الأسرية هم الأكثر عرضة للإصابة بثقل اللسان وصعوبة الكلام، بالإضافة إلى أنّ أسلوب التربية والتنشئة التي تتبعه الأسرة له أكبر الأثر في الإصابة، حيث إنّ الأسرة التي تتبع نهجاً قاسياً وشديداً تجاه أطفالها يمكن أن يكونوا يصابوا بالمرض، أو في الأسر التي تعتمد أسلوب التدليل المفرط، وفي كلتا الحالتين يكون الطفل ضحية لأسلوب التربية الخاطئ</w:t>
      </w:r>
      <w:r w:rsidRPr="00F3077B">
        <w:rPr>
          <w:rFonts w:ascii="Arial" w:hAnsi="Arial" w:cs="Arial"/>
          <w:color w:val="333333"/>
          <w:sz w:val="32"/>
          <w:szCs w:val="32"/>
          <w:shd w:val="clear" w:color="auto" w:fill="FFFFFF"/>
        </w:rPr>
        <w:t>.</w:t>
      </w:r>
      <w:r w:rsidRPr="00F3077B">
        <w:rPr>
          <w:rFonts w:ascii="Arial" w:hAnsi="Arial" w:cs="Arial"/>
          <w:color w:val="333333"/>
          <w:sz w:val="32"/>
          <w:szCs w:val="32"/>
        </w:rPr>
        <w:br/>
      </w:r>
    </w:p>
    <w:p w:rsidR="00F3077B" w:rsidRDefault="00F3077B" w:rsidP="00F3077B">
      <w:pPr>
        <w:rPr>
          <w:rFonts w:ascii="Arial" w:hAnsi="Arial" w:cs="Arial" w:hint="cs"/>
          <w:color w:val="333333"/>
          <w:sz w:val="32"/>
          <w:szCs w:val="32"/>
          <w:shd w:val="clear" w:color="auto" w:fill="FFFFFF"/>
          <w:rtl/>
        </w:rPr>
      </w:pPr>
    </w:p>
    <w:p w:rsidR="00F3077B" w:rsidRDefault="00F3077B" w:rsidP="00F3077B">
      <w:pPr>
        <w:rPr>
          <w:rFonts w:ascii="Arial" w:hAnsi="Arial" w:cs="Arial" w:hint="cs"/>
          <w:color w:val="333333"/>
          <w:sz w:val="32"/>
          <w:szCs w:val="32"/>
          <w:shd w:val="clear" w:color="auto" w:fill="FFFFFF"/>
          <w:rtl/>
        </w:rPr>
      </w:pPr>
    </w:p>
    <w:p w:rsidR="00F3077B" w:rsidRDefault="00F3077B" w:rsidP="00F3077B">
      <w:pPr>
        <w:rPr>
          <w:rFonts w:ascii="Arial" w:hAnsi="Arial" w:cs="Arial" w:hint="cs"/>
          <w:color w:val="333333"/>
          <w:sz w:val="32"/>
          <w:szCs w:val="32"/>
          <w:shd w:val="clear" w:color="auto" w:fill="FFFFFF"/>
          <w:rtl/>
        </w:rPr>
      </w:pPr>
    </w:p>
    <w:p w:rsidR="00F3077B" w:rsidRDefault="00F3077B" w:rsidP="00F3077B">
      <w:pPr>
        <w:rPr>
          <w:rFonts w:ascii="Arial" w:hAnsi="Arial" w:cs="Arial" w:hint="cs"/>
          <w:color w:val="333333"/>
          <w:sz w:val="32"/>
          <w:szCs w:val="32"/>
          <w:shd w:val="clear" w:color="auto" w:fill="FFFFFF"/>
          <w:rtl/>
        </w:rPr>
      </w:pPr>
    </w:p>
    <w:p w:rsidR="00F3077B" w:rsidRDefault="00F3077B" w:rsidP="00F3077B">
      <w:pPr>
        <w:rPr>
          <w:rFonts w:ascii="Arial" w:hAnsi="Arial" w:cs="Arial" w:hint="cs"/>
          <w:color w:val="333333"/>
          <w:sz w:val="32"/>
          <w:szCs w:val="32"/>
          <w:shd w:val="clear" w:color="auto" w:fill="FFFFFF"/>
          <w:rtl/>
        </w:rPr>
      </w:pPr>
    </w:p>
    <w:p w:rsidR="00F3077B" w:rsidRDefault="00F3077B" w:rsidP="00F3077B">
      <w:pPr>
        <w:rPr>
          <w:rFonts w:ascii="Arial" w:hAnsi="Arial" w:cs="Arial" w:hint="cs"/>
          <w:color w:val="333333"/>
          <w:sz w:val="32"/>
          <w:szCs w:val="32"/>
          <w:shd w:val="clear" w:color="auto" w:fill="FFFFFF"/>
          <w:rtl/>
        </w:rPr>
      </w:pPr>
    </w:p>
    <w:p w:rsidR="00F3077B" w:rsidRDefault="00F3077B" w:rsidP="00F3077B">
      <w:pPr>
        <w:rPr>
          <w:rFonts w:ascii="Arial" w:hAnsi="Arial" w:cs="Arial" w:hint="cs"/>
          <w:color w:val="333333"/>
          <w:sz w:val="32"/>
          <w:szCs w:val="32"/>
          <w:shd w:val="clear" w:color="auto" w:fill="FFFFFF"/>
          <w:rtl/>
        </w:rPr>
      </w:pPr>
    </w:p>
    <w:p w:rsidR="00F3077B" w:rsidRDefault="00F3077B" w:rsidP="00F3077B">
      <w:pPr>
        <w:rPr>
          <w:rFonts w:ascii="Arial" w:hAnsi="Arial" w:cs="Arial" w:hint="cs"/>
          <w:color w:val="333333"/>
          <w:sz w:val="32"/>
          <w:szCs w:val="32"/>
          <w:shd w:val="clear" w:color="auto" w:fill="FFFFFF"/>
          <w:rtl/>
        </w:rPr>
      </w:pPr>
    </w:p>
    <w:p w:rsidR="00F3077B" w:rsidRDefault="00F3077B" w:rsidP="00F3077B">
      <w:pPr>
        <w:rPr>
          <w:rFonts w:ascii="Arial" w:hAnsi="Arial" w:cs="Arial" w:hint="cs"/>
          <w:color w:val="333333"/>
          <w:sz w:val="32"/>
          <w:szCs w:val="32"/>
          <w:shd w:val="clear" w:color="auto" w:fill="FFFFFF"/>
          <w:rtl/>
        </w:rPr>
      </w:pPr>
    </w:p>
    <w:p w:rsidR="00F3077B" w:rsidRDefault="00F3077B" w:rsidP="00F3077B">
      <w:pPr>
        <w:rPr>
          <w:rFonts w:ascii="Arial" w:hAnsi="Arial" w:cs="Arial" w:hint="cs"/>
          <w:color w:val="333333"/>
          <w:sz w:val="32"/>
          <w:szCs w:val="32"/>
          <w:shd w:val="clear" w:color="auto" w:fill="FFFFFF"/>
          <w:rtl/>
        </w:rPr>
      </w:pPr>
    </w:p>
    <w:p w:rsidR="00F3077B" w:rsidRDefault="00F3077B" w:rsidP="00B40A0B">
      <w:pPr>
        <w:pStyle w:val="NormalWeb"/>
        <w:spacing w:before="0" w:beforeAutospacing="0"/>
        <w:rPr>
          <w:rFonts w:ascii="Arial" w:eastAsiaTheme="minorEastAsia" w:hAnsi="Arial" w:cs="Arial" w:hint="cs"/>
          <w:color w:val="333333"/>
          <w:sz w:val="32"/>
          <w:szCs w:val="32"/>
          <w:shd w:val="clear" w:color="auto" w:fill="FFFFFF"/>
          <w:rtl/>
        </w:rPr>
      </w:pPr>
    </w:p>
    <w:p w:rsidR="00B40A0B" w:rsidRDefault="00B40A0B" w:rsidP="00B40A0B">
      <w:pPr>
        <w:pStyle w:val="NormalWeb"/>
        <w:spacing w:before="0" w:beforeAutospacing="0"/>
        <w:rPr>
          <w:rFonts w:ascii="Arial" w:eastAsiaTheme="minorEastAsia" w:hAnsi="Arial" w:cs="Arial" w:hint="cs"/>
          <w:color w:val="333333"/>
          <w:sz w:val="32"/>
          <w:szCs w:val="32"/>
          <w:shd w:val="clear" w:color="auto" w:fill="FFFFFF"/>
          <w:rtl/>
        </w:rPr>
      </w:pPr>
      <w:r>
        <w:rPr>
          <w:rFonts w:ascii="Arial" w:eastAsiaTheme="minorEastAsia" w:hAnsi="Arial" w:cs="Arial" w:hint="cs"/>
          <w:color w:val="333333"/>
          <w:sz w:val="32"/>
          <w:szCs w:val="32"/>
          <w:shd w:val="clear" w:color="auto" w:fill="FFFFFF"/>
          <w:rtl/>
        </w:rPr>
        <w:lastRenderedPageBreak/>
        <w:t xml:space="preserve">الخجل عند </w:t>
      </w:r>
      <w:proofErr w:type="spellStart"/>
      <w:r>
        <w:rPr>
          <w:rFonts w:ascii="Arial" w:eastAsiaTheme="minorEastAsia" w:hAnsi="Arial" w:cs="Arial" w:hint="cs"/>
          <w:color w:val="333333"/>
          <w:sz w:val="32"/>
          <w:szCs w:val="32"/>
          <w:shd w:val="clear" w:color="auto" w:fill="FFFFFF"/>
          <w:rtl/>
        </w:rPr>
        <w:t>الاطفال</w:t>
      </w:r>
      <w:proofErr w:type="spellEnd"/>
    </w:p>
    <w:p w:rsidR="00B40A0B" w:rsidRDefault="00B40A0B" w:rsidP="00B40A0B">
      <w:pPr>
        <w:pStyle w:val="NormalWeb"/>
        <w:spacing w:before="0" w:beforeAutospacing="0"/>
        <w:rPr>
          <w:rFonts w:ascii="Dubai-Regular" w:hAnsi="Dubai-Regular"/>
          <w:color w:val="000000"/>
        </w:rPr>
      </w:pPr>
      <w:r>
        <w:rPr>
          <w:rFonts w:ascii="Dubai-Regular" w:hAnsi="Dubai-Regular"/>
          <w:color w:val="000000"/>
          <w:rtl/>
        </w:rPr>
        <w:t xml:space="preserve">الخجل، حالة انفعالية تصيب الطفل عند احتكاكه بالآخرين، تنطوي على شعور بالنقص والعيب، ويصاحبها شعور بالقلق وعدم الراحة، في مواقف لا تستدعي حدوث ذلك لدى الطفل الطبيعي، ويظهر في صورة أعراض جسمية، كاحمرار الوجه وتقطع الأنفاس والشعور بالغثيان أو </w:t>
      </w:r>
      <w:proofErr w:type="spellStart"/>
      <w:r>
        <w:rPr>
          <w:rFonts w:ascii="Dubai-Regular" w:hAnsi="Dubai-Regular"/>
          <w:color w:val="000000"/>
          <w:rtl/>
        </w:rPr>
        <w:t>الرجفان</w:t>
      </w:r>
      <w:proofErr w:type="spellEnd"/>
      <w:r>
        <w:rPr>
          <w:rFonts w:ascii="Dubai-Regular" w:hAnsi="Dubai-Regular"/>
          <w:color w:val="000000"/>
          <w:rtl/>
        </w:rPr>
        <w:t>، وسلوكية، كنقص المهارات الاجتماعية والثقة بالنفس، والالتصاق بالوالدين والاعتماد عليهما في أبسط الأمور، والانسحاب من المواقف الاجتماعية لتجنب التعليقات والهرب من أنظار الناس</w:t>
      </w:r>
      <w:r>
        <w:rPr>
          <w:rFonts w:ascii="Dubai-Regular" w:hAnsi="Dubai-Regular"/>
          <w:color w:val="000000"/>
        </w:rPr>
        <w:t>.</w:t>
      </w:r>
    </w:p>
    <w:p w:rsidR="00B40A0B" w:rsidRDefault="00B40A0B" w:rsidP="00B40A0B">
      <w:pPr>
        <w:pStyle w:val="NormalWeb"/>
        <w:spacing w:before="0" w:beforeAutospacing="0"/>
        <w:rPr>
          <w:rFonts w:ascii="Dubai-Regular" w:hAnsi="Dubai-Regular" w:hint="cs"/>
          <w:color w:val="000000"/>
          <w:rtl/>
        </w:rPr>
      </w:pPr>
    </w:p>
    <w:p w:rsidR="00B40A0B" w:rsidRDefault="00B40A0B" w:rsidP="00B40A0B">
      <w:pPr>
        <w:pStyle w:val="NormalWeb"/>
        <w:spacing w:before="0" w:beforeAutospacing="0"/>
        <w:rPr>
          <w:rFonts w:ascii="Dubai-Regular" w:hAnsi="Dubai-Regular"/>
          <w:color w:val="000000"/>
        </w:rPr>
      </w:pPr>
      <w:r>
        <w:rPr>
          <w:rFonts w:ascii="Dubai-Regular" w:hAnsi="Dubai-Regular"/>
          <w:color w:val="000000"/>
          <w:rtl/>
        </w:rPr>
        <w:t xml:space="preserve">ن أي موقف جديد يستدعي الارتباك والخجل عند الأطفال، حتى وإن </w:t>
      </w:r>
      <w:proofErr w:type="spellStart"/>
      <w:r>
        <w:rPr>
          <w:rFonts w:ascii="Dubai-Regular" w:hAnsi="Dubai-Regular"/>
          <w:color w:val="000000"/>
          <w:rtl/>
        </w:rPr>
        <w:t>كانو</w:t>
      </w:r>
      <w:proofErr w:type="spellEnd"/>
      <w:r>
        <w:rPr>
          <w:rFonts w:ascii="Dubai-Regular" w:hAnsi="Dubai-Regular"/>
          <w:color w:val="000000"/>
          <w:rtl/>
        </w:rPr>
        <w:t xml:space="preserve"> يتمتعون بثقة عالية في النفس، كمان أن جميع الأطفال من عمر 18 شهرًا إلى ثلاث سنوات يشعرون بالقلق إزاء أي إنسان غريب، فالخجل طبيعي حتى عمر 3 سنوات، أما إذا استمر أكثر من ذلك فيصبح مشكلة تحتاج لعلاج</w:t>
      </w:r>
      <w:r>
        <w:rPr>
          <w:rFonts w:ascii="Dubai-Regular" w:hAnsi="Dubai-Regular"/>
          <w:color w:val="000000"/>
        </w:rPr>
        <w:t>.</w:t>
      </w:r>
    </w:p>
    <w:p w:rsidR="00B40A0B" w:rsidRDefault="00B40A0B" w:rsidP="00B40A0B">
      <w:pPr>
        <w:pStyle w:val="NormalWeb"/>
        <w:spacing w:before="0" w:beforeAutospacing="0"/>
        <w:rPr>
          <w:rFonts w:ascii="Dubai-Regular" w:hAnsi="Dubai-Regular"/>
          <w:color w:val="000000"/>
        </w:rPr>
      </w:pPr>
      <w:proofErr w:type="gramStart"/>
      <w:r>
        <w:rPr>
          <w:rFonts w:ascii="Dubai-Regular" w:hAnsi="Dubai-Regular"/>
          <w:color w:val="000000"/>
          <w:rtl/>
        </w:rPr>
        <w:t>وأكثر</w:t>
      </w:r>
      <w:proofErr w:type="gramEnd"/>
      <w:r>
        <w:rPr>
          <w:rFonts w:ascii="Dubai-Regular" w:hAnsi="Dubai-Regular"/>
          <w:color w:val="000000"/>
          <w:rtl/>
        </w:rPr>
        <w:t xml:space="preserve"> ما تظهر مشكلة الخجل في مرحلة المدرسة، فإذا استمرت لمرحلة طويلة قد تتفاقم وتحول دون تقدم الطفل ونجاحه، وتعيق قدرته على التعلم واللعب، وعلى بناء علاقات مع الجنس الآخر وأي اختبار للتقدم في الحياة</w:t>
      </w:r>
      <w:r>
        <w:rPr>
          <w:rFonts w:ascii="Dubai-Regular" w:hAnsi="Dubai-Regular"/>
          <w:color w:val="000000"/>
        </w:rPr>
        <w:t>.</w:t>
      </w:r>
    </w:p>
    <w:p w:rsidR="00B40A0B" w:rsidRDefault="00B40A0B" w:rsidP="00B40A0B">
      <w:pPr>
        <w:pStyle w:val="NormalWeb"/>
        <w:spacing w:before="0" w:beforeAutospacing="0"/>
        <w:rPr>
          <w:rFonts w:ascii="Dubai-Regular" w:hAnsi="Dubai-Regular"/>
          <w:color w:val="000000"/>
        </w:rPr>
      </w:pPr>
      <w:r>
        <w:rPr>
          <w:rFonts w:ascii="Dubai-Regular" w:hAnsi="Dubai-Regular"/>
          <w:color w:val="000000"/>
          <w:rtl/>
        </w:rPr>
        <w:t xml:space="preserve">والخجل يختلف عن الحياء، الخلٌق الذي حض عليه الإسلام بفعل أوامر الله واجتناب </w:t>
      </w:r>
      <w:proofErr w:type="gramStart"/>
      <w:r>
        <w:rPr>
          <w:rFonts w:ascii="Dubai-Regular" w:hAnsi="Dubai-Regular"/>
          <w:color w:val="000000"/>
          <w:rtl/>
        </w:rPr>
        <w:t>المعاصي</w:t>
      </w:r>
      <w:proofErr w:type="gramEnd"/>
      <w:r>
        <w:rPr>
          <w:rFonts w:ascii="Dubai-Regular" w:hAnsi="Dubai-Regular"/>
          <w:color w:val="000000"/>
          <w:rtl/>
        </w:rPr>
        <w:t xml:space="preserve"> لقول الرسول (ص) “إذا لم تستح فاصنع ما شئت</w:t>
      </w:r>
      <w:r>
        <w:rPr>
          <w:rFonts w:ascii="Dubai-Regular" w:hAnsi="Dubai-Regular"/>
          <w:color w:val="000000"/>
        </w:rPr>
        <w:t>”.</w:t>
      </w:r>
    </w:p>
    <w:p w:rsidR="00B40A0B" w:rsidRDefault="00B40A0B" w:rsidP="00B40A0B">
      <w:pPr>
        <w:pStyle w:val="NormalWeb"/>
        <w:spacing w:before="0" w:beforeAutospacing="0"/>
        <w:rPr>
          <w:rFonts w:ascii="Arial" w:eastAsiaTheme="minorEastAsia" w:hAnsi="Arial" w:cs="Arial" w:hint="cs"/>
          <w:color w:val="333333"/>
          <w:sz w:val="32"/>
          <w:szCs w:val="32"/>
          <w:shd w:val="clear" w:color="auto" w:fill="FFFFFF"/>
          <w:rtl/>
        </w:rPr>
      </w:pPr>
      <w:r>
        <w:rPr>
          <w:rFonts w:ascii="Dubai-Regular" w:hAnsi="Dubai-Regular"/>
          <w:color w:val="000000"/>
        </w:rPr>
        <w:br/>
      </w:r>
    </w:p>
    <w:p w:rsidR="00B9417A" w:rsidRDefault="00B9417A" w:rsidP="00B9417A">
      <w:pPr>
        <w:pStyle w:val="Titre2"/>
        <w:spacing w:before="0" w:beforeAutospacing="0"/>
        <w:rPr>
          <w:rFonts w:ascii="Helvetica-Reg" w:hAnsi="Helvetica-Reg"/>
          <w:b w:val="0"/>
          <w:bCs w:val="0"/>
          <w:color w:val="000000"/>
        </w:rPr>
      </w:pPr>
      <w:r>
        <w:rPr>
          <w:rFonts w:ascii="Helvetica-Reg" w:hAnsi="Helvetica-Reg"/>
          <w:b w:val="0"/>
          <w:bCs w:val="0"/>
          <w:color w:val="000000"/>
          <w:rtl/>
        </w:rPr>
        <w:t>لماذا يخجل الأطفال</w:t>
      </w:r>
      <w:r>
        <w:rPr>
          <w:rStyle w:val="lev"/>
          <w:rFonts w:ascii="Helvetica-Reg" w:hAnsi="Helvetica-Reg"/>
          <w:b/>
          <w:bCs/>
          <w:color w:val="000000"/>
          <w:rtl/>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t xml:space="preserve">يظهر الأطفال فروقًا فردية منذ الولادة في ردود فعلهم واستجاباتهم للمحيط من حولهم، وتختلف أسباب الخجل بحسب شخصية كل طفل والظروف البيئية التي يعيش </w:t>
      </w:r>
      <w:proofErr w:type="spellStart"/>
      <w:r>
        <w:rPr>
          <w:rFonts w:ascii="Dubai-Regular" w:hAnsi="Dubai-Regular"/>
          <w:color w:val="000000"/>
          <w:rtl/>
        </w:rPr>
        <w:t>بها</w:t>
      </w:r>
      <w:proofErr w:type="spellEnd"/>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t>أسباب جينية (الوراثة): تحمل الجينات سمات الوالدين أو أحدهما، وأحيانًا تكون السمات للأقارب، فالطفل الذي لديه جينات وراثية يكون استعداده للمشكلة أكبر من طفل ليس في جيناته سمات الخجل</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t>أساليب التربية: القسوة الزائدة أو الإهمال الزائد أو عدم الثبات والتأرجح في التربية</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proofErr w:type="gramStart"/>
      <w:r>
        <w:rPr>
          <w:rFonts w:ascii="Dubai-Regular" w:hAnsi="Dubai-Regular"/>
          <w:color w:val="000000"/>
          <w:rtl/>
        </w:rPr>
        <w:t>الإفراط</w:t>
      </w:r>
      <w:proofErr w:type="gramEnd"/>
      <w:r>
        <w:rPr>
          <w:rFonts w:ascii="Dubai-Regular" w:hAnsi="Dubai-Regular"/>
          <w:color w:val="000000"/>
          <w:rtl/>
        </w:rPr>
        <w:t xml:space="preserve"> في توجيه الطفل وتأنيبه لأتفه الأسباب، والسخرية منه أمام الناس، فذلك يشعره بضعف الثقة بالنفس وعدم قدرته على القيام بشيء، فيزيد مشاعر القلق والخوف عنده</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t xml:space="preserve">وجود إعاقة جسدية، أو </w:t>
      </w:r>
      <w:proofErr w:type="gramStart"/>
      <w:r>
        <w:rPr>
          <w:rFonts w:ascii="Dubai-Regular" w:hAnsi="Dubai-Regular"/>
          <w:color w:val="000000"/>
          <w:rtl/>
        </w:rPr>
        <w:t>مشاكل</w:t>
      </w:r>
      <w:proofErr w:type="gramEnd"/>
      <w:r>
        <w:rPr>
          <w:rFonts w:ascii="Dubai-Regular" w:hAnsi="Dubai-Regular"/>
          <w:color w:val="000000"/>
          <w:rtl/>
        </w:rPr>
        <w:t xml:space="preserve"> في النطق، كالتلعثم أو </w:t>
      </w:r>
      <w:proofErr w:type="spellStart"/>
      <w:r>
        <w:rPr>
          <w:rFonts w:ascii="Dubai-Regular" w:hAnsi="Dubai-Regular"/>
          <w:color w:val="000000"/>
          <w:rtl/>
        </w:rPr>
        <w:t>التهتهة</w:t>
      </w:r>
      <w:proofErr w:type="spellEnd"/>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t xml:space="preserve">إفراط الأم في العناية بطفلها واعتماده عليها في المأكل والمشرب وعدم السماح له بالاختلاط مع الأصدقاء بحجة الخوف عليه من الأذى، كل ذلك يجعله طفلًا </w:t>
      </w:r>
      <w:proofErr w:type="spellStart"/>
      <w:r>
        <w:rPr>
          <w:rFonts w:ascii="Dubai-Regular" w:hAnsi="Dubai-Regular"/>
          <w:color w:val="000000"/>
          <w:rtl/>
        </w:rPr>
        <w:t>اتكاليًا</w:t>
      </w:r>
      <w:proofErr w:type="spellEnd"/>
      <w:r>
        <w:rPr>
          <w:rFonts w:ascii="Dubai-Regular" w:hAnsi="Dubai-Regular"/>
          <w:color w:val="000000"/>
          <w:rtl/>
        </w:rPr>
        <w:t xml:space="preserve"> ويعزز شعوره بالخجل</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t xml:space="preserve">السكن في مكان بعيد يجعل الاحتكاك بالناس </w:t>
      </w:r>
      <w:proofErr w:type="gramStart"/>
      <w:r>
        <w:rPr>
          <w:rFonts w:ascii="Dubai-Regular" w:hAnsi="Dubai-Regular"/>
          <w:color w:val="000000"/>
          <w:rtl/>
        </w:rPr>
        <w:t>ضعيف</w:t>
      </w:r>
      <w:proofErr w:type="gramEnd"/>
      <w:r>
        <w:rPr>
          <w:rFonts w:ascii="Dubai-Regular" w:hAnsi="Dubai-Regular"/>
          <w:color w:val="000000"/>
          <w:rtl/>
        </w:rPr>
        <w:t xml:space="preserve"> جدًا</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proofErr w:type="gramStart"/>
      <w:r>
        <w:rPr>
          <w:rFonts w:ascii="Dubai-Regular" w:hAnsi="Dubai-Regular"/>
          <w:color w:val="000000"/>
          <w:rtl/>
        </w:rPr>
        <w:t>التقليد</w:t>
      </w:r>
      <w:proofErr w:type="gramEnd"/>
      <w:r>
        <w:rPr>
          <w:rFonts w:ascii="Dubai-Regular" w:hAnsi="Dubai-Regular"/>
          <w:color w:val="000000"/>
          <w:rtl/>
        </w:rPr>
        <w:t>: وجود نماذج خجولة في المنزل كالوالدين أو أحدهما قد تدفع الطفل لتقليدها فيصبح خجولًا</w:t>
      </w:r>
      <w:r>
        <w:rPr>
          <w:rFonts w:ascii="Dubai-Regular" w:hAnsi="Dubai-Regular"/>
          <w:color w:val="000000"/>
        </w:rPr>
        <w:t>.</w:t>
      </w:r>
    </w:p>
    <w:p w:rsidR="00B9417A" w:rsidRDefault="00B9417A" w:rsidP="00B9417A">
      <w:pPr>
        <w:pStyle w:val="Titre2"/>
        <w:spacing w:before="0" w:beforeAutospacing="0"/>
        <w:rPr>
          <w:rFonts w:ascii="Helvetica-Reg" w:hAnsi="Helvetica-Reg"/>
          <w:b w:val="0"/>
          <w:bCs w:val="0"/>
          <w:color w:val="000000"/>
        </w:rPr>
      </w:pPr>
      <w:r>
        <w:rPr>
          <w:rFonts w:ascii="Dubai-Regular" w:hAnsi="Dubai-Regular"/>
          <w:color w:val="000000"/>
        </w:rPr>
        <w:br/>
      </w:r>
      <w:r>
        <w:rPr>
          <w:rFonts w:ascii="Helvetica-Reg" w:hAnsi="Helvetica-Reg"/>
          <w:b w:val="0"/>
          <w:bCs w:val="0"/>
          <w:color w:val="000000"/>
          <w:rtl/>
        </w:rPr>
        <w:t>كيف يعالج الخجل</w:t>
      </w:r>
      <w:r>
        <w:rPr>
          <w:rStyle w:val="lev"/>
          <w:rFonts w:ascii="Helvetica-Reg" w:hAnsi="Helvetica-Reg"/>
          <w:b/>
          <w:bCs/>
          <w:color w:val="000000"/>
          <w:rtl/>
        </w:rPr>
        <w:t>؟</w:t>
      </w:r>
    </w:p>
    <w:p w:rsidR="00B9417A" w:rsidRDefault="00B9417A" w:rsidP="00B9417A">
      <w:pPr>
        <w:pStyle w:val="NormalWeb"/>
        <w:spacing w:before="0" w:beforeAutospacing="0"/>
        <w:rPr>
          <w:rFonts w:ascii="Dubai-Regular" w:hAnsi="Dubai-Regular"/>
          <w:color w:val="000000"/>
        </w:rPr>
      </w:pPr>
      <w:proofErr w:type="gramStart"/>
      <w:r>
        <w:rPr>
          <w:rFonts w:ascii="Dubai-Regular" w:hAnsi="Dubai-Regular"/>
          <w:color w:val="000000"/>
          <w:rtl/>
        </w:rPr>
        <w:t>علاج</w:t>
      </w:r>
      <w:proofErr w:type="gramEnd"/>
      <w:r>
        <w:rPr>
          <w:rFonts w:ascii="Dubai-Regular" w:hAnsi="Dubai-Regular"/>
          <w:color w:val="000000"/>
          <w:rtl/>
        </w:rPr>
        <w:t>  أي مشكلة يبدأ بالبحث عن السبب، فإذا عرف السبب وتمت إزالته، فإن ذلك يقطع نصف الطريق إلى العلاج</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lastRenderedPageBreak/>
        <w:t>منح الطفل فرصًا لتنمية الثقة بالنفس، كتدريبه على القيام بواجباته بنفسه، حسب سنه، (ارتداء ملابسه، استخدام الحمام، وغير ذلك</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t xml:space="preserve">الابتعاد عن مقارنة الطفل بغيره، </w:t>
      </w:r>
      <w:proofErr w:type="gramStart"/>
      <w:r>
        <w:rPr>
          <w:rFonts w:ascii="Dubai-Regular" w:hAnsi="Dubai-Regular"/>
          <w:color w:val="000000"/>
          <w:rtl/>
        </w:rPr>
        <w:t>سواء</w:t>
      </w:r>
      <w:proofErr w:type="gramEnd"/>
      <w:r>
        <w:rPr>
          <w:rFonts w:ascii="Dubai-Regular" w:hAnsi="Dubai-Regular"/>
          <w:color w:val="000000"/>
          <w:rtl/>
        </w:rPr>
        <w:t xml:space="preserve"> بالقدرات أو التحصيل أو الذكاء</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r>
        <w:rPr>
          <w:rFonts w:ascii="Dubai-Regular" w:hAnsi="Dubai-Regular"/>
          <w:color w:val="000000"/>
          <w:rtl/>
        </w:rPr>
        <w:t xml:space="preserve">تجنب وصف الطفل بالخجول، فتكرار هذه الكلمة </w:t>
      </w:r>
      <w:proofErr w:type="gramStart"/>
      <w:r>
        <w:rPr>
          <w:rFonts w:ascii="Dubai-Regular" w:hAnsi="Dubai-Regular"/>
          <w:color w:val="000000"/>
          <w:rtl/>
        </w:rPr>
        <w:t>أمامه</w:t>
      </w:r>
      <w:proofErr w:type="gramEnd"/>
      <w:r>
        <w:rPr>
          <w:rFonts w:ascii="Dubai-Regular" w:hAnsi="Dubai-Regular"/>
          <w:color w:val="000000"/>
          <w:rtl/>
        </w:rPr>
        <w:t xml:space="preserve"> يغذي شعوره بالخجل. يجب استبدال ذلك بعبارات إيجابية</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proofErr w:type="gramStart"/>
      <w:r>
        <w:rPr>
          <w:rFonts w:ascii="Dubai-Regular" w:hAnsi="Dubai-Regular"/>
          <w:color w:val="000000"/>
          <w:rtl/>
        </w:rPr>
        <w:t>مكافئة</w:t>
      </w:r>
      <w:proofErr w:type="gramEnd"/>
      <w:r>
        <w:rPr>
          <w:rFonts w:ascii="Dubai-Regular" w:hAnsi="Dubai-Regular"/>
          <w:color w:val="000000"/>
          <w:rtl/>
        </w:rPr>
        <w:t xml:space="preserve"> الطفل في كل مرة ينجح فيها بالاندماج</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proofErr w:type="gramStart"/>
      <w:r>
        <w:rPr>
          <w:rFonts w:ascii="Dubai-Regular" w:hAnsi="Dubai-Regular"/>
          <w:color w:val="000000"/>
          <w:rtl/>
        </w:rPr>
        <w:t>يجب</w:t>
      </w:r>
      <w:proofErr w:type="gramEnd"/>
      <w:r>
        <w:rPr>
          <w:rFonts w:ascii="Dubai-Regular" w:hAnsi="Dubai-Regular"/>
          <w:color w:val="000000"/>
          <w:rtl/>
        </w:rPr>
        <w:t xml:space="preserve"> عدم تجنب المواقف المثيرة للخجل عند الطفل، بل مواجهتها وتدريبه على تحديها، وتشجيعه على تكوين الصداقات والاختلاط بالناس</w:t>
      </w:r>
      <w:r>
        <w:rPr>
          <w:rFonts w:ascii="Dubai-Regular" w:hAnsi="Dubai-Regular"/>
          <w:color w:val="000000"/>
        </w:rPr>
        <w:t>.</w:t>
      </w:r>
    </w:p>
    <w:p w:rsidR="00B9417A" w:rsidRDefault="00B9417A" w:rsidP="00B9417A">
      <w:pPr>
        <w:pStyle w:val="NormalWeb"/>
        <w:spacing w:before="0" w:beforeAutospacing="0"/>
        <w:rPr>
          <w:rFonts w:ascii="Dubai-Regular" w:hAnsi="Dubai-Regular"/>
          <w:color w:val="000000"/>
        </w:rPr>
      </w:pPr>
      <w:proofErr w:type="gramStart"/>
      <w:r>
        <w:rPr>
          <w:rFonts w:ascii="Dubai-Regular" w:hAnsi="Dubai-Regular"/>
          <w:color w:val="000000"/>
          <w:rtl/>
        </w:rPr>
        <w:t>تناول</w:t>
      </w:r>
      <w:proofErr w:type="gramEnd"/>
      <w:r>
        <w:rPr>
          <w:rFonts w:ascii="Dubai-Regular" w:hAnsi="Dubai-Regular"/>
          <w:color w:val="000000"/>
          <w:rtl/>
        </w:rPr>
        <w:t xml:space="preserve"> الغذاء الذي يساعد على التخلص من الإجهاد، والأطعمة التي تحتوي على فيتامين</w:t>
      </w:r>
      <w:r>
        <w:rPr>
          <w:rFonts w:ascii="Dubai-Regular" w:hAnsi="Dubai-Regular"/>
          <w:color w:val="000000"/>
        </w:rPr>
        <w:t xml:space="preserve"> C</w:t>
      </w:r>
      <w:r>
        <w:rPr>
          <w:rFonts w:ascii="Dubai-Regular" w:hAnsi="Dubai-Regular"/>
          <w:color w:val="000000"/>
          <w:rtl/>
        </w:rPr>
        <w:t>، كذلك المكسرات والسمك والدواجن والفيتامينات المتعددة</w:t>
      </w:r>
      <w:r>
        <w:rPr>
          <w:rFonts w:ascii="Dubai-Regular" w:hAnsi="Dubai-Regular"/>
          <w:color w:val="000000"/>
        </w:rPr>
        <w:t>.</w:t>
      </w:r>
    </w:p>
    <w:p w:rsidR="00B9417A" w:rsidRDefault="00B9417A" w:rsidP="00B9417A">
      <w:pPr>
        <w:pStyle w:val="NormalWeb"/>
        <w:spacing w:before="0" w:beforeAutospacing="0"/>
        <w:rPr>
          <w:rFonts w:ascii="Dubai-Regular" w:hAnsi="Dubai-Regular" w:hint="cs"/>
          <w:noProof/>
          <w:color w:val="000000"/>
          <w:rtl/>
        </w:rPr>
      </w:pPr>
    </w:p>
    <w:p w:rsidR="00B9417A" w:rsidRDefault="00B9417A" w:rsidP="00B9417A">
      <w:pPr>
        <w:pStyle w:val="NormalWeb"/>
        <w:spacing w:before="0" w:beforeAutospacing="0"/>
        <w:rPr>
          <w:rFonts w:ascii="Dubai-Regular" w:hAnsi="Dubai-Regular" w:hint="cs"/>
          <w:noProof/>
          <w:color w:val="000000"/>
          <w:rtl/>
        </w:rPr>
      </w:pPr>
    </w:p>
    <w:p w:rsidR="00B9417A" w:rsidRDefault="00B9417A" w:rsidP="00B9417A">
      <w:pPr>
        <w:pStyle w:val="NormalWeb"/>
        <w:spacing w:before="0" w:beforeAutospacing="0"/>
        <w:rPr>
          <w:rFonts w:ascii="Dubai-Regular" w:hAnsi="Dubai-Regular" w:hint="cs"/>
          <w:noProof/>
          <w:color w:val="000000"/>
          <w:rtl/>
        </w:rPr>
      </w:pPr>
    </w:p>
    <w:p w:rsidR="00B9417A" w:rsidRDefault="00B9417A" w:rsidP="00B9417A">
      <w:pPr>
        <w:pStyle w:val="NormalWeb"/>
        <w:spacing w:before="0" w:beforeAutospacing="0"/>
        <w:rPr>
          <w:rFonts w:ascii="Dubai-Regular" w:hAnsi="Dubai-Regular" w:hint="cs"/>
          <w:noProof/>
          <w:color w:val="000000"/>
          <w:rtl/>
        </w:rPr>
      </w:pPr>
    </w:p>
    <w:p w:rsidR="00B9417A" w:rsidRDefault="00B9417A" w:rsidP="00B9417A">
      <w:pPr>
        <w:pStyle w:val="NormalWeb"/>
        <w:spacing w:before="0" w:beforeAutospacing="0"/>
        <w:rPr>
          <w:rFonts w:ascii="Dubai-Regular" w:hAnsi="Dubai-Regular" w:hint="cs"/>
          <w:noProof/>
          <w:color w:val="000000"/>
          <w:rtl/>
        </w:rPr>
      </w:pPr>
      <w:r>
        <w:rPr>
          <w:rFonts w:ascii="Dubai-Regular" w:hAnsi="Dubai-Regular" w:hint="cs"/>
          <w:noProof/>
          <w:color w:val="000000"/>
          <w:rtl/>
        </w:rPr>
        <w:drawing>
          <wp:inline distT="0" distB="0" distL="0" distR="0">
            <wp:extent cx="5760720" cy="3456305"/>
            <wp:effectExtent l="19050" t="0" r="0" b="0"/>
            <wp:docPr id="2" name="Image 0" descr="timidez-nin-os-56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dez-nin-os-56907.jpg"/>
                    <pic:cNvPicPr/>
                  </pic:nvPicPr>
                  <pic:blipFill>
                    <a:blip r:embed="rId13"/>
                    <a:stretch>
                      <a:fillRect/>
                    </a:stretch>
                  </pic:blipFill>
                  <pic:spPr>
                    <a:xfrm>
                      <a:off x="0" y="0"/>
                      <a:ext cx="5760720" cy="3456305"/>
                    </a:xfrm>
                    <a:prstGeom prst="rect">
                      <a:avLst/>
                    </a:prstGeom>
                  </pic:spPr>
                </pic:pic>
              </a:graphicData>
            </a:graphic>
          </wp:inline>
        </w:drawing>
      </w:r>
    </w:p>
    <w:p w:rsidR="00B9417A" w:rsidRDefault="00B9417A" w:rsidP="00B9417A">
      <w:pPr>
        <w:pStyle w:val="NormalWeb"/>
        <w:spacing w:before="0" w:beforeAutospacing="0"/>
        <w:rPr>
          <w:rFonts w:ascii="Arial" w:hAnsi="Arial" w:cs="Arial" w:hint="cs"/>
          <w:color w:val="333333"/>
          <w:shd w:val="clear" w:color="auto" w:fill="FFFFFF"/>
          <w:rtl/>
        </w:rPr>
      </w:pPr>
    </w:p>
    <w:p w:rsidR="00B9417A" w:rsidRDefault="00B9417A" w:rsidP="00B9417A">
      <w:pPr>
        <w:pStyle w:val="NormalWeb"/>
        <w:spacing w:before="0" w:beforeAutospacing="0"/>
        <w:rPr>
          <w:rFonts w:ascii="Arial" w:hAnsi="Arial" w:cs="Arial" w:hint="cs"/>
          <w:color w:val="333333"/>
          <w:shd w:val="clear" w:color="auto" w:fill="FFFFFF"/>
          <w:rtl/>
        </w:rPr>
      </w:pPr>
    </w:p>
    <w:p w:rsidR="00B9417A" w:rsidRDefault="00B9417A" w:rsidP="00B9417A">
      <w:pPr>
        <w:pStyle w:val="NormalWeb"/>
        <w:spacing w:before="0" w:beforeAutospacing="0"/>
        <w:rPr>
          <w:rFonts w:ascii="Arial" w:hAnsi="Arial" w:cs="Arial" w:hint="cs"/>
          <w:color w:val="333333"/>
          <w:shd w:val="clear" w:color="auto" w:fill="FFFFFF"/>
          <w:rtl/>
        </w:rPr>
      </w:pPr>
    </w:p>
    <w:p w:rsidR="00B9417A" w:rsidRPr="00B9417A" w:rsidRDefault="00B9417A" w:rsidP="00B9417A">
      <w:pPr>
        <w:pStyle w:val="NormalWeb"/>
        <w:spacing w:before="0" w:beforeAutospacing="0"/>
        <w:rPr>
          <w:rFonts w:ascii="Arial" w:hAnsi="Arial" w:cs="Arial" w:hint="cs"/>
          <w:color w:val="333333"/>
          <w:sz w:val="32"/>
          <w:szCs w:val="32"/>
          <w:shd w:val="clear" w:color="auto" w:fill="FFFFFF"/>
          <w:rtl/>
        </w:rPr>
      </w:pPr>
      <w:r w:rsidRPr="00B9417A">
        <w:rPr>
          <w:rFonts w:ascii="Arial" w:hAnsi="Arial" w:cs="Arial" w:hint="cs"/>
          <w:color w:val="333333"/>
          <w:sz w:val="32"/>
          <w:szCs w:val="32"/>
          <w:shd w:val="clear" w:color="auto" w:fill="FFFFFF"/>
          <w:rtl/>
        </w:rPr>
        <w:lastRenderedPageBreak/>
        <w:t xml:space="preserve">الخوف عند </w:t>
      </w:r>
      <w:proofErr w:type="spellStart"/>
      <w:r w:rsidRPr="00B9417A">
        <w:rPr>
          <w:rFonts w:ascii="Arial" w:hAnsi="Arial" w:cs="Arial" w:hint="cs"/>
          <w:color w:val="333333"/>
          <w:sz w:val="32"/>
          <w:szCs w:val="32"/>
          <w:shd w:val="clear" w:color="auto" w:fill="FFFFFF"/>
          <w:rtl/>
        </w:rPr>
        <w:t>الاطفال</w:t>
      </w:r>
      <w:proofErr w:type="spellEnd"/>
      <w:r w:rsidRPr="00B9417A">
        <w:rPr>
          <w:rFonts w:ascii="Arial" w:hAnsi="Arial" w:cs="Arial" w:hint="cs"/>
          <w:color w:val="333333"/>
          <w:sz w:val="32"/>
          <w:szCs w:val="32"/>
          <w:shd w:val="clear" w:color="auto" w:fill="FFFFFF"/>
          <w:rtl/>
        </w:rPr>
        <w:t xml:space="preserve">                                   </w:t>
      </w:r>
    </w:p>
    <w:p w:rsidR="00B9417A" w:rsidRPr="00B9417A" w:rsidRDefault="00B9417A" w:rsidP="00B9417A">
      <w:pPr>
        <w:pStyle w:val="NormalWeb"/>
        <w:spacing w:before="0" w:beforeAutospacing="0"/>
        <w:rPr>
          <w:rFonts w:ascii="Arial" w:hAnsi="Arial" w:cs="Arial" w:hint="cs"/>
          <w:color w:val="333333"/>
          <w:sz w:val="32"/>
          <w:szCs w:val="32"/>
          <w:shd w:val="clear" w:color="auto" w:fill="FFFFFF"/>
          <w:rtl/>
        </w:rPr>
      </w:pPr>
      <w:r w:rsidRPr="00B9417A">
        <w:rPr>
          <w:rFonts w:ascii="Arial" w:hAnsi="Arial" w:cs="Arial"/>
          <w:color w:val="333333"/>
          <w:sz w:val="32"/>
          <w:szCs w:val="32"/>
          <w:shd w:val="clear" w:color="auto" w:fill="FFFFFF"/>
          <w:rtl/>
        </w:rPr>
        <w:t xml:space="preserve">الخوف إنَّ الشعور بالخوف أمرٌ طبيعي جداً يشعر </w:t>
      </w:r>
      <w:proofErr w:type="spellStart"/>
      <w:r w:rsidRPr="00B9417A">
        <w:rPr>
          <w:rFonts w:ascii="Arial" w:hAnsi="Arial" w:cs="Arial"/>
          <w:color w:val="333333"/>
          <w:sz w:val="32"/>
          <w:szCs w:val="32"/>
          <w:shd w:val="clear" w:color="auto" w:fill="FFFFFF"/>
          <w:rtl/>
        </w:rPr>
        <w:t>به</w:t>
      </w:r>
      <w:proofErr w:type="spellEnd"/>
      <w:r w:rsidRPr="00B9417A">
        <w:rPr>
          <w:rFonts w:ascii="Arial" w:hAnsi="Arial" w:cs="Arial"/>
          <w:color w:val="333333"/>
          <w:sz w:val="32"/>
          <w:szCs w:val="32"/>
          <w:shd w:val="clear" w:color="auto" w:fill="FFFFFF"/>
          <w:rtl/>
        </w:rPr>
        <w:t xml:space="preserve"> الإنسان في بعض المواقف أو الظروف التي يشعر بأنّها تشكل خطراً على حياته بشكل أو بآخر، فيُعرفه علماء النفس على أنّه حالة انفعالية طبيعية يشعر </w:t>
      </w:r>
      <w:proofErr w:type="spellStart"/>
      <w:r w:rsidRPr="00B9417A">
        <w:rPr>
          <w:rFonts w:ascii="Arial" w:hAnsi="Arial" w:cs="Arial"/>
          <w:color w:val="333333"/>
          <w:sz w:val="32"/>
          <w:szCs w:val="32"/>
          <w:shd w:val="clear" w:color="auto" w:fill="FFFFFF"/>
          <w:rtl/>
        </w:rPr>
        <w:t>بها</w:t>
      </w:r>
      <w:proofErr w:type="spellEnd"/>
      <w:r w:rsidRPr="00B9417A">
        <w:rPr>
          <w:rFonts w:ascii="Arial" w:hAnsi="Arial" w:cs="Arial"/>
          <w:color w:val="333333"/>
          <w:sz w:val="32"/>
          <w:szCs w:val="32"/>
          <w:shd w:val="clear" w:color="auto" w:fill="FFFFFF"/>
          <w:rtl/>
        </w:rPr>
        <w:t xml:space="preserve"> الإنسان؛ ليأخذ حذره دائماً، ويفكر قبل أن يتفوه أو يتصرف بأي شيء، ويبدأ الشعور بالخوف عند الإنسان منذ أول أيام حياته</w:t>
      </w:r>
      <w:r w:rsidRPr="00B9417A">
        <w:rPr>
          <w:rFonts w:ascii="Arial" w:hAnsi="Arial" w:cs="Arial"/>
          <w:color w:val="333333"/>
          <w:sz w:val="32"/>
          <w:szCs w:val="32"/>
        </w:rPr>
        <w:br/>
      </w:r>
    </w:p>
    <w:p w:rsidR="00B9417A" w:rsidRDefault="00B9417A" w:rsidP="00B9417A">
      <w:pPr>
        <w:pStyle w:val="NormalWeb"/>
        <w:spacing w:before="0" w:beforeAutospacing="0"/>
        <w:rPr>
          <w:rFonts w:ascii="Dubai-Regular" w:hAnsi="Dubai-Regular" w:hint="cs"/>
          <w:color w:val="000000"/>
          <w:sz w:val="32"/>
          <w:szCs w:val="32"/>
          <w:rtl/>
        </w:rPr>
      </w:pPr>
      <w:r w:rsidRPr="00B9417A">
        <w:rPr>
          <w:rFonts w:ascii="Arial" w:hAnsi="Arial" w:cs="Arial"/>
          <w:color w:val="333333"/>
          <w:sz w:val="32"/>
          <w:szCs w:val="32"/>
          <w:shd w:val="clear" w:color="auto" w:fill="FFFFFF"/>
          <w:rtl/>
        </w:rPr>
        <w:t xml:space="preserve">أسباب الخوف عند الأطفال هناك مجموعة من الأسباب والعوامل التي تؤدي إلى الخوف عند الأطفال، وتتضمن ما يلي:[٢] معاملة الأهل السيئة، بحيث يتبع الوالدان أسلوب التهديد والتخويف والعقاب </w:t>
      </w:r>
      <w:proofErr w:type="spellStart"/>
      <w:r w:rsidRPr="00B9417A">
        <w:rPr>
          <w:rFonts w:ascii="Arial" w:hAnsi="Arial" w:cs="Arial"/>
          <w:color w:val="333333"/>
          <w:sz w:val="32"/>
          <w:szCs w:val="32"/>
          <w:shd w:val="clear" w:color="auto" w:fill="FFFFFF"/>
          <w:rtl/>
        </w:rPr>
        <w:t>السيء</w:t>
      </w:r>
      <w:proofErr w:type="spellEnd"/>
      <w:r w:rsidRPr="00B9417A">
        <w:rPr>
          <w:rFonts w:ascii="Arial" w:hAnsi="Arial" w:cs="Arial"/>
          <w:color w:val="333333"/>
          <w:sz w:val="32"/>
          <w:szCs w:val="32"/>
          <w:shd w:val="clear" w:color="auto" w:fill="FFFFFF"/>
          <w:rtl/>
        </w:rPr>
        <w:t xml:space="preserve">، بشكل مستمر ومتكرر. السماح له بمشاهدة الصور المخيفة أو حتى أفلام الرعب، أو لجوء بعض الأهل إلى سرد القصص </w:t>
      </w:r>
      <w:proofErr w:type="spellStart"/>
      <w:r w:rsidRPr="00B9417A">
        <w:rPr>
          <w:rFonts w:ascii="Arial" w:hAnsi="Arial" w:cs="Arial"/>
          <w:color w:val="333333"/>
          <w:sz w:val="32"/>
          <w:szCs w:val="32"/>
          <w:shd w:val="clear" w:color="auto" w:fill="FFFFFF"/>
          <w:rtl/>
        </w:rPr>
        <w:t>والحكايا</w:t>
      </w:r>
      <w:proofErr w:type="spellEnd"/>
      <w:r w:rsidRPr="00B9417A">
        <w:rPr>
          <w:rFonts w:ascii="Arial" w:hAnsi="Arial" w:cs="Arial"/>
          <w:color w:val="333333"/>
          <w:sz w:val="32"/>
          <w:szCs w:val="32"/>
          <w:shd w:val="clear" w:color="auto" w:fill="FFFFFF"/>
          <w:rtl/>
        </w:rPr>
        <w:t xml:space="preserve"> المخيفة حتى ينام الطفل، وهذا أكبر خطأ، كما أنّ الأمور التي اخترعها مجتمعنا لتخويف الطفل من الاقتراب من مكان معين، تعتبر سبباً مباشراً للخوف عند الأطفال. افتقاد الحب والحنان والرعاية، وتحديداً عند الأطفال الأيتام الذين فقدوا الأم أو الأب أو كليهما، إضافةً إلى الأطفال الذين انفصل آباؤهم عن أمهاتهم، وهذا لا يولد الخوف فقط، بل الكراهية والحقد والعنف. </w:t>
      </w:r>
      <w:proofErr w:type="gramStart"/>
      <w:r w:rsidRPr="00B9417A">
        <w:rPr>
          <w:rFonts w:ascii="Arial" w:hAnsi="Arial" w:cs="Arial"/>
          <w:color w:val="333333"/>
          <w:sz w:val="32"/>
          <w:szCs w:val="32"/>
          <w:shd w:val="clear" w:color="auto" w:fill="FFFFFF"/>
          <w:rtl/>
        </w:rPr>
        <w:t>التأثر</w:t>
      </w:r>
      <w:proofErr w:type="gramEnd"/>
      <w:r w:rsidRPr="00B9417A">
        <w:rPr>
          <w:rFonts w:ascii="Arial" w:hAnsi="Arial" w:cs="Arial"/>
          <w:color w:val="333333"/>
          <w:sz w:val="32"/>
          <w:szCs w:val="32"/>
          <w:shd w:val="clear" w:color="auto" w:fill="FFFFFF"/>
          <w:rtl/>
        </w:rPr>
        <w:t xml:space="preserve"> من الآخرين، وهذا ما يسمّيه أطباء وعلماء النفس بمسمّى "الخوف بالعدوى"، فعلى سبيل المثال إذا أظهرت الأم خوفها من حيوانٍ ما سوف ينتقل هذا الخوف مباشرةً للطفل، حتى لو كان لا يخاف منه في السابق. </w:t>
      </w:r>
      <w:proofErr w:type="gramStart"/>
      <w:r w:rsidRPr="00B9417A">
        <w:rPr>
          <w:rFonts w:ascii="Arial" w:hAnsi="Arial" w:cs="Arial"/>
          <w:color w:val="333333"/>
          <w:sz w:val="32"/>
          <w:szCs w:val="32"/>
          <w:shd w:val="clear" w:color="auto" w:fill="FFFFFF"/>
          <w:rtl/>
        </w:rPr>
        <w:t>الخوف</w:t>
      </w:r>
      <w:proofErr w:type="gramEnd"/>
      <w:r w:rsidRPr="00B9417A">
        <w:rPr>
          <w:rFonts w:ascii="Arial" w:hAnsi="Arial" w:cs="Arial"/>
          <w:color w:val="333333"/>
          <w:sz w:val="32"/>
          <w:szCs w:val="32"/>
          <w:shd w:val="clear" w:color="auto" w:fill="FFFFFF"/>
          <w:rtl/>
        </w:rPr>
        <w:t xml:space="preserve"> الكبير والمبالغ فيه من قبل الأهل على أطفالهم، عند تعرضهم للوقوع والجرح، وتحديداً إذا ظهر على الأم مثلاً آثار الخوف والارتباك، علماً بأنّ بعضهن يبكي، وهو ما يزيد من خوف وارتباك الطفل وتوتره. </w:t>
      </w:r>
      <w:proofErr w:type="gramStart"/>
      <w:r w:rsidRPr="00B9417A">
        <w:rPr>
          <w:rFonts w:ascii="Arial" w:hAnsi="Arial" w:cs="Arial"/>
          <w:color w:val="333333"/>
          <w:sz w:val="32"/>
          <w:szCs w:val="32"/>
          <w:shd w:val="clear" w:color="auto" w:fill="FFFFFF"/>
          <w:rtl/>
        </w:rPr>
        <w:t>وجود</w:t>
      </w:r>
      <w:proofErr w:type="gramEnd"/>
      <w:r w:rsidRPr="00B9417A">
        <w:rPr>
          <w:rFonts w:ascii="Arial" w:hAnsi="Arial" w:cs="Arial"/>
          <w:color w:val="333333"/>
          <w:sz w:val="32"/>
          <w:szCs w:val="32"/>
          <w:shd w:val="clear" w:color="auto" w:fill="FFFFFF"/>
          <w:rtl/>
        </w:rPr>
        <w:t xml:space="preserve"> الطفل في بيئة عائلية تسودها النزاعات والمشاحنات والخلافات، وتحديداً بين الأم والأب، فهي تزيد من خوفه وتفقده كثيراً من ثقته بنفسه. </w:t>
      </w:r>
      <w:proofErr w:type="gramStart"/>
      <w:r w:rsidRPr="00B9417A">
        <w:rPr>
          <w:rFonts w:ascii="Arial" w:hAnsi="Arial" w:cs="Arial"/>
          <w:color w:val="333333"/>
          <w:sz w:val="32"/>
          <w:szCs w:val="32"/>
          <w:shd w:val="clear" w:color="auto" w:fill="FFFFFF"/>
          <w:rtl/>
        </w:rPr>
        <w:t>وتكون</w:t>
      </w:r>
      <w:proofErr w:type="gramEnd"/>
      <w:r w:rsidRPr="00B9417A">
        <w:rPr>
          <w:rFonts w:ascii="Arial" w:hAnsi="Arial" w:cs="Arial"/>
          <w:color w:val="333333"/>
          <w:sz w:val="32"/>
          <w:szCs w:val="32"/>
          <w:shd w:val="clear" w:color="auto" w:fill="FFFFFF"/>
          <w:rtl/>
        </w:rPr>
        <w:t xml:space="preserve"> هذه الأسباب في المجمل إمّا محسوسة وموجودة على أرض الواقع، وهذا يطابق الأطفال الذين يخافون من الشرطي أو حتى الطبيب، وقد تكون غير محسوسة كالموت والعفاريت</w:t>
      </w:r>
      <w:r w:rsidRPr="00B9417A">
        <w:rPr>
          <w:rFonts w:ascii="Arial" w:hAnsi="Arial" w:cs="Arial"/>
          <w:color w:val="333333"/>
          <w:sz w:val="32"/>
          <w:szCs w:val="32"/>
          <w:shd w:val="clear" w:color="auto" w:fill="FFFFFF"/>
        </w:rPr>
        <w:t>.</w:t>
      </w:r>
      <w:r w:rsidRPr="00B9417A">
        <w:rPr>
          <w:rFonts w:ascii="Arial" w:hAnsi="Arial" w:cs="Arial"/>
          <w:color w:val="333333"/>
          <w:sz w:val="32"/>
          <w:szCs w:val="32"/>
        </w:rPr>
        <w:br/>
      </w:r>
      <w:r w:rsidRPr="00B9417A">
        <w:rPr>
          <w:rFonts w:ascii="Arial" w:hAnsi="Arial" w:cs="Arial"/>
          <w:color w:val="333333"/>
          <w:sz w:val="32"/>
          <w:szCs w:val="32"/>
        </w:rPr>
        <w:br/>
      </w:r>
      <w:proofErr w:type="gramStart"/>
      <w:r w:rsidRPr="00B9417A">
        <w:rPr>
          <w:rFonts w:ascii="Arial" w:hAnsi="Arial" w:cs="Arial"/>
          <w:color w:val="333333"/>
          <w:sz w:val="32"/>
          <w:szCs w:val="32"/>
          <w:shd w:val="clear" w:color="auto" w:fill="FFFFFF"/>
          <w:rtl/>
        </w:rPr>
        <w:t>أسباب</w:t>
      </w:r>
      <w:proofErr w:type="gramEnd"/>
      <w:r w:rsidRPr="00B9417A">
        <w:rPr>
          <w:rFonts w:ascii="Arial" w:hAnsi="Arial" w:cs="Arial"/>
          <w:color w:val="333333"/>
          <w:sz w:val="32"/>
          <w:szCs w:val="32"/>
          <w:shd w:val="clear" w:color="auto" w:fill="FFFFFF"/>
          <w:rtl/>
        </w:rPr>
        <w:t xml:space="preserve"> ودواعي الخوف عند الأطفال للخوف عند الأطفال أسباب ودواعٍ مُتعددة منها:[٣] تعرّض الطفل لأشياء ومواقف لا يستطيع تفسيرها، فيشعر الطفل بتهديد هذه الأشياء له، وقد نجد طفلاً لا يخاف من أشياء تُخيف أخاه الآخر أو أخته. ما يراه الطفل من ردود فعل الآخرين تجاه شيء ما، حيث يشعر الطفل بالخوف عندما يرى ردّة فعل الشخص الكبير </w:t>
      </w:r>
      <w:proofErr w:type="spellStart"/>
      <w:r w:rsidRPr="00B9417A">
        <w:rPr>
          <w:rFonts w:ascii="Arial" w:hAnsi="Arial" w:cs="Arial"/>
          <w:color w:val="333333"/>
          <w:sz w:val="32"/>
          <w:szCs w:val="32"/>
          <w:shd w:val="clear" w:color="auto" w:fill="FFFFFF"/>
          <w:rtl/>
        </w:rPr>
        <w:t>تحاه</w:t>
      </w:r>
      <w:proofErr w:type="spellEnd"/>
      <w:r w:rsidRPr="00B9417A">
        <w:rPr>
          <w:rFonts w:ascii="Arial" w:hAnsi="Arial" w:cs="Arial"/>
          <w:color w:val="333333"/>
          <w:sz w:val="32"/>
          <w:szCs w:val="32"/>
          <w:shd w:val="clear" w:color="auto" w:fill="FFFFFF"/>
          <w:rtl/>
        </w:rPr>
        <w:t xml:space="preserve"> أمرٍ ما، أو حتى طفل آخر، عندما يرى ثعباناً أو أسداً مثلاً. </w:t>
      </w:r>
      <w:proofErr w:type="gramStart"/>
      <w:r w:rsidRPr="00B9417A">
        <w:rPr>
          <w:rFonts w:ascii="Arial" w:hAnsi="Arial" w:cs="Arial"/>
          <w:color w:val="333333"/>
          <w:sz w:val="32"/>
          <w:szCs w:val="32"/>
          <w:shd w:val="clear" w:color="auto" w:fill="FFFFFF"/>
          <w:rtl/>
        </w:rPr>
        <w:t>رؤية</w:t>
      </w:r>
      <w:proofErr w:type="gramEnd"/>
      <w:r w:rsidRPr="00B9417A">
        <w:rPr>
          <w:rFonts w:ascii="Arial" w:hAnsi="Arial" w:cs="Arial"/>
          <w:color w:val="333333"/>
          <w:sz w:val="32"/>
          <w:szCs w:val="32"/>
          <w:shd w:val="clear" w:color="auto" w:fill="FFFFFF"/>
          <w:rtl/>
        </w:rPr>
        <w:t xml:space="preserve"> الطفل لحدث مُخيف ومؤلم، كمشاهدة الطفل لحادث سير مُخيف، أو قطة دهستها سيّارة، من الطبيعيّ أن يشعر الطفل بالخوف، فهذا النّوع من الحوادث تبقى عالقة في ذهن الطّفل حتى يكبر. عدم احترام الطفل وانعدام شخصيّته، فالكثير من التصرّفات التي تخرج من الوالدين أو أفراد الأسرة قد تعدم شخصية الطفل، وتقلِّل من احترامه، بل وتجعله لا يحترم نفسه، ويفقد الثّقة </w:t>
      </w:r>
      <w:proofErr w:type="spellStart"/>
      <w:r w:rsidRPr="00B9417A">
        <w:rPr>
          <w:rFonts w:ascii="Arial" w:hAnsi="Arial" w:cs="Arial"/>
          <w:color w:val="333333"/>
          <w:sz w:val="32"/>
          <w:szCs w:val="32"/>
          <w:shd w:val="clear" w:color="auto" w:fill="FFFFFF"/>
          <w:rtl/>
        </w:rPr>
        <w:t>بها</w:t>
      </w:r>
      <w:proofErr w:type="spellEnd"/>
      <w:r w:rsidRPr="00B9417A">
        <w:rPr>
          <w:rFonts w:ascii="Arial" w:hAnsi="Arial" w:cs="Arial"/>
          <w:color w:val="333333"/>
          <w:sz w:val="32"/>
          <w:szCs w:val="32"/>
          <w:shd w:val="clear" w:color="auto" w:fill="FFFFFF"/>
          <w:rtl/>
        </w:rPr>
        <w:t xml:space="preserve">، لذلك على الوالدين وأفراد الأسرة دعم الطفل، وتعزيز ثقته بنفسه، وإشعاره بقيمة نفسه، حتى يتجنّب الطفل الخوف. </w:t>
      </w:r>
      <w:proofErr w:type="gramStart"/>
      <w:r w:rsidRPr="00B9417A">
        <w:rPr>
          <w:rFonts w:ascii="Arial" w:hAnsi="Arial" w:cs="Arial"/>
          <w:color w:val="333333"/>
          <w:sz w:val="32"/>
          <w:szCs w:val="32"/>
          <w:shd w:val="clear" w:color="auto" w:fill="FFFFFF"/>
          <w:rtl/>
        </w:rPr>
        <w:t>مشاكل</w:t>
      </w:r>
      <w:proofErr w:type="gramEnd"/>
      <w:r w:rsidRPr="00B9417A">
        <w:rPr>
          <w:rFonts w:ascii="Arial" w:hAnsi="Arial" w:cs="Arial"/>
          <w:color w:val="333333"/>
          <w:sz w:val="32"/>
          <w:szCs w:val="32"/>
          <w:shd w:val="clear" w:color="auto" w:fill="FFFFFF"/>
          <w:rtl/>
        </w:rPr>
        <w:t xml:space="preserve"> الأسرة الدّائمة، فالمشاكل الأسريّة الدائمة تُعرّض الأطفال إلى التّوتر، وتجعلهم عُرضة للخوف، وهذه مشكلة مهمة يجب على الأسرة أن تعالجها وتتجنّبها </w:t>
      </w:r>
      <w:r w:rsidRPr="00B9417A">
        <w:rPr>
          <w:rFonts w:ascii="Arial" w:hAnsi="Arial" w:cs="Arial"/>
          <w:color w:val="333333"/>
          <w:sz w:val="32"/>
          <w:szCs w:val="32"/>
          <w:shd w:val="clear" w:color="auto" w:fill="FFFFFF"/>
          <w:rtl/>
        </w:rPr>
        <w:lastRenderedPageBreak/>
        <w:t xml:space="preserve">للحفاظ على أطفالهم. </w:t>
      </w:r>
      <w:proofErr w:type="gramStart"/>
      <w:r w:rsidRPr="00B9417A">
        <w:rPr>
          <w:rFonts w:ascii="Arial" w:hAnsi="Arial" w:cs="Arial"/>
          <w:color w:val="333333"/>
          <w:sz w:val="32"/>
          <w:szCs w:val="32"/>
          <w:shd w:val="clear" w:color="auto" w:fill="FFFFFF"/>
          <w:rtl/>
        </w:rPr>
        <w:t>القلق</w:t>
      </w:r>
      <w:proofErr w:type="gramEnd"/>
      <w:r w:rsidRPr="00B9417A">
        <w:rPr>
          <w:rFonts w:ascii="Arial" w:hAnsi="Arial" w:cs="Arial"/>
          <w:color w:val="333333"/>
          <w:sz w:val="32"/>
          <w:szCs w:val="32"/>
          <w:shd w:val="clear" w:color="auto" w:fill="FFFFFF"/>
          <w:rtl/>
        </w:rPr>
        <w:t xml:space="preserve"> الذي يعاني منه الطفل يرجع إلى مستوى خوفه من أحداث ماضية، ومن سعة خياله، حيث هناك الكثير من الأطفال يتَّصفون بخيالٍ جامح يخافون منه</w:t>
      </w:r>
      <w:r w:rsidRPr="00B9417A">
        <w:rPr>
          <w:rFonts w:ascii="Arial" w:hAnsi="Arial" w:cs="Arial"/>
          <w:color w:val="333333"/>
          <w:sz w:val="32"/>
          <w:szCs w:val="32"/>
          <w:shd w:val="clear" w:color="auto" w:fill="FFFFFF"/>
        </w:rPr>
        <w:t>.</w:t>
      </w:r>
      <w:r w:rsidRPr="00B9417A">
        <w:rPr>
          <w:rFonts w:ascii="Arial" w:hAnsi="Arial" w:cs="Arial"/>
          <w:color w:val="333333"/>
          <w:sz w:val="32"/>
          <w:szCs w:val="32"/>
        </w:rPr>
        <w:br/>
      </w:r>
      <w:r w:rsidRPr="00B9417A">
        <w:rPr>
          <w:rFonts w:ascii="Arial" w:hAnsi="Arial" w:cs="Arial"/>
          <w:color w:val="333333"/>
          <w:sz w:val="32"/>
          <w:szCs w:val="32"/>
        </w:rPr>
        <w:br/>
      </w:r>
      <w:r w:rsidRPr="00B9417A">
        <w:rPr>
          <w:rFonts w:ascii="Arial" w:hAnsi="Arial" w:cs="Arial"/>
          <w:color w:val="333333"/>
          <w:sz w:val="32"/>
          <w:szCs w:val="32"/>
          <w:shd w:val="clear" w:color="auto" w:fill="FFFFFF"/>
          <w:rtl/>
        </w:rPr>
        <w:t xml:space="preserve">كيف يُعالَج الخوف عند الأطفال إنَّ الطريقة التي يُعالَج </w:t>
      </w:r>
      <w:proofErr w:type="spellStart"/>
      <w:r w:rsidRPr="00B9417A">
        <w:rPr>
          <w:rFonts w:ascii="Arial" w:hAnsi="Arial" w:cs="Arial"/>
          <w:color w:val="333333"/>
          <w:sz w:val="32"/>
          <w:szCs w:val="32"/>
          <w:shd w:val="clear" w:color="auto" w:fill="FFFFFF"/>
          <w:rtl/>
        </w:rPr>
        <w:t>بها</w:t>
      </w:r>
      <w:proofErr w:type="spellEnd"/>
      <w:r w:rsidRPr="00B9417A">
        <w:rPr>
          <w:rFonts w:ascii="Arial" w:hAnsi="Arial" w:cs="Arial"/>
          <w:color w:val="333333"/>
          <w:sz w:val="32"/>
          <w:szCs w:val="32"/>
          <w:shd w:val="clear" w:color="auto" w:fill="FFFFFF"/>
          <w:rtl/>
        </w:rPr>
        <w:t xml:space="preserve"> الخوف عند البالغون تُستخدم في الكثير من الأحيان لعلاج الأطفال، ومن هذه الطرق ما يأتي:[١] تعريض الطفل للمواقف التي يخاف منها تدريجياً، ومن المهم الكشف عن سجلّ الطفل القديم، ومعرفة ما كان يخافه قبل البدء بالعلاج. عدم معاقبةِ الطفل على خوفه قد يزيد من مخاوفه التي يعاني منها؛ بل قد تؤدي </w:t>
      </w:r>
      <w:proofErr w:type="spellStart"/>
      <w:r w:rsidRPr="00B9417A">
        <w:rPr>
          <w:rFonts w:ascii="Arial" w:hAnsi="Arial" w:cs="Arial"/>
          <w:color w:val="333333"/>
          <w:sz w:val="32"/>
          <w:szCs w:val="32"/>
          <w:shd w:val="clear" w:color="auto" w:fill="FFFFFF"/>
          <w:rtl/>
        </w:rPr>
        <w:t>به</w:t>
      </w:r>
      <w:proofErr w:type="spellEnd"/>
      <w:r w:rsidRPr="00B9417A">
        <w:rPr>
          <w:rFonts w:ascii="Arial" w:hAnsi="Arial" w:cs="Arial"/>
          <w:color w:val="333333"/>
          <w:sz w:val="32"/>
          <w:szCs w:val="32"/>
          <w:shd w:val="clear" w:color="auto" w:fill="FFFFFF"/>
          <w:rtl/>
        </w:rPr>
        <w:t xml:space="preserve"> إلى كتم مشاعره، وهذا الأمر يؤدي إلى نتائجَ خطيرةٍ على الطفل، لذلك على الوالدين تجنُّب هذه الطريقة السيئة واستبدالها بدعم الطفل، وتنمية قدرته على مواجهة الخوف. ممارسة الأنشطة التحفيزيّة مع الطفل الخائف، مثلاً: أن يلعب الوالدان وطفلهم مع الأشياء التي يخاف منها، فيكون الوحش على شكل لعبة، لأن الأطفال أكثر استجابة عند اللعب. عندما يكون الطفل خائفاً بشكلٍ شديد، فعندها يَستخدم الذي يُعالج الطفل طُرق الاسترخاء، وكذلك يقوم بعرض مقاطع فيديو بحيث يُشجّعه على مواجهة خوفه بشكل خياليّ، فذلك يساعد الطفل على تخيّل طرائق مواجهة المواقف والأشياء التي يخاف منها، قبل أن يتعرّض لها في واقعه الحقيقي</w:t>
      </w:r>
      <w:r w:rsidRPr="00B9417A">
        <w:rPr>
          <w:rFonts w:ascii="Arial" w:hAnsi="Arial" w:cs="Arial"/>
          <w:color w:val="333333"/>
          <w:sz w:val="32"/>
          <w:szCs w:val="32"/>
          <w:shd w:val="clear" w:color="auto" w:fill="FFFFFF"/>
        </w:rPr>
        <w:t>.</w:t>
      </w:r>
      <w:r w:rsidRPr="00B9417A">
        <w:rPr>
          <w:rFonts w:ascii="Arial" w:hAnsi="Arial" w:cs="Arial"/>
          <w:color w:val="333333"/>
          <w:sz w:val="32"/>
          <w:szCs w:val="32"/>
        </w:rPr>
        <w:br/>
      </w:r>
      <w:r w:rsidRPr="00B9417A">
        <w:rPr>
          <w:rFonts w:ascii="Arial" w:hAnsi="Arial" w:cs="Arial"/>
          <w:color w:val="333333"/>
          <w:sz w:val="32"/>
          <w:szCs w:val="32"/>
        </w:rPr>
        <w:br/>
      </w:r>
      <w:r>
        <w:rPr>
          <w:rFonts w:ascii="Dubai-Regular" w:hAnsi="Dubai-Regular" w:hint="cs"/>
          <w:noProof/>
          <w:color w:val="000000"/>
          <w:sz w:val="32"/>
          <w:szCs w:val="32"/>
          <w:rtl/>
        </w:rPr>
        <w:drawing>
          <wp:inline distT="0" distB="0" distL="0" distR="0">
            <wp:extent cx="5760720" cy="2743200"/>
            <wp:effectExtent l="19050" t="0" r="0" b="0"/>
            <wp:docPr id="8" name="Image 7" descr="أسباب_الخوف_عند_الأطفا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أسباب_الخوف_عند_الأطفال.jpg"/>
                    <pic:cNvPicPr/>
                  </pic:nvPicPr>
                  <pic:blipFill>
                    <a:blip r:embed="rId14"/>
                    <a:stretch>
                      <a:fillRect/>
                    </a:stretch>
                  </pic:blipFill>
                  <pic:spPr>
                    <a:xfrm>
                      <a:off x="0" y="0"/>
                      <a:ext cx="5760720" cy="2743200"/>
                    </a:xfrm>
                    <a:prstGeom prst="rect">
                      <a:avLst/>
                    </a:prstGeom>
                  </pic:spPr>
                </pic:pic>
              </a:graphicData>
            </a:graphic>
          </wp:inline>
        </w:drawing>
      </w:r>
    </w:p>
    <w:p w:rsidR="00B9417A" w:rsidRDefault="00B9417A" w:rsidP="00B9417A">
      <w:pPr>
        <w:pStyle w:val="NormalWeb"/>
        <w:spacing w:before="0" w:beforeAutospacing="0"/>
        <w:rPr>
          <w:rFonts w:ascii="Dubai-Regular" w:hAnsi="Dubai-Regular" w:hint="cs"/>
          <w:color w:val="000000"/>
          <w:sz w:val="32"/>
          <w:szCs w:val="32"/>
          <w:rtl/>
        </w:rPr>
      </w:pPr>
    </w:p>
    <w:p w:rsidR="00B9417A" w:rsidRDefault="00B9417A" w:rsidP="00B9417A">
      <w:pPr>
        <w:pStyle w:val="NormalWeb"/>
        <w:spacing w:before="0" w:beforeAutospacing="0"/>
        <w:rPr>
          <w:rFonts w:ascii="Dubai-Regular" w:hAnsi="Dubai-Regular" w:hint="cs"/>
          <w:color w:val="000000"/>
          <w:sz w:val="32"/>
          <w:szCs w:val="32"/>
          <w:rtl/>
        </w:rPr>
      </w:pPr>
    </w:p>
    <w:p w:rsidR="00B9417A" w:rsidRDefault="00B9417A" w:rsidP="00B9417A">
      <w:pPr>
        <w:pStyle w:val="NormalWeb"/>
        <w:spacing w:before="0" w:beforeAutospacing="0"/>
        <w:rPr>
          <w:rFonts w:ascii="Dubai-Regular" w:hAnsi="Dubai-Regular" w:hint="cs"/>
          <w:color w:val="000000"/>
          <w:sz w:val="32"/>
          <w:szCs w:val="32"/>
          <w:rtl/>
        </w:rPr>
      </w:pPr>
    </w:p>
    <w:p w:rsidR="00B9417A" w:rsidRDefault="00B9417A" w:rsidP="00B9417A">
      <w:pPr>
        <w:pStyle w:val="NormalWeb"/>
        <w:spacing w:before="0" w:beforeAutospacing="0"/>
        <w:rPr>
          <w:rFonts w:ascii="Dubai-Regular" w:hAnsi="Dubai-Regular" w:hint="cs"/>
          <w:color w:val="000000"/>
          <w:sz w:val="32"/>
          <w:szCs w:val="32"/>
          <w:rtl/>
        </w:rPr>
      </w:pPr>
    </w:p>
    <w:p w:rsidR="00B9417A" w:rsidRDefault="00B9417A" w:rsidP="00B9417A">
      <w:pPr>
        <w:pStyle w:val="NormalWeb"/>
        <w:spacing w:before="0" w:beforeAutospacing="0"/>
        <w:rPr>
          <w:rFonts w:ascii="Dubai-Regular" w:hAnsi="Dubai-Regular" w:hint="cs"/>
          <w:color w:val="000000"/>
          <w:sz w:val="32"/>
          <w:szCs w:val="32"/>
          <w:rtl/>
        </w:rPr>
      </w:pPr>
    </w:p>
    <w:p w:rsidR="00B9417A" w:rsidRDefault="00B9417A" w:rsidP="00B9417A">
      <w:pPr>
        <w:pStyle w:val="NormalWeb"/>
        <w:spacing w:before="0" w:beforeAutospacing="0"/>
        <w:rPr>
          <w:rFonts w:ascii="Dubai-Regular" w:hAnsi="Dubai-Regular" w:hint="cs"/>
          <w:color w:val="000000"/>
          <w:sz w:val="32"/>
          <w:szCs w:val="32"/>
          <w:rtl/>
        </w:rPr>
      </w:pPr>
      <w:r>
        <w:rPr>
          <w:rFonts w:ascii="Dubai-Regular" w:hAnsi="Dubai-Regular" w:hint="cs"/>
          <w:color w:val="000000"/>
          <w:sz w:val="32"/>
          <w:szCs w:val="32"/>
          <w:rtl/>
        </w:rPr>
        <w:lastRenderedPageBreak/>
        <w:t xml:space="preserve">العدوانية </w:t>
      </w:r>
      <w:proofErr w:type="spellStart"/>
      <w:r>
        <w:rPr>
          <w:rFonts w:ascii="Dubai-Regular" w:hAnsi="Dubai-Regular" w:hint="cs"/>
          <w:color w:val="000000"/>
          <w:sz w:val="32"/>
          <w:szCs w:val="32"/>
          <w:rtl/>
        </w:rPr>
        <w:t>الاطفال</w:t>
      </w:r>
      <w:proofErr w:type="spellEnd"/>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Pr>
        <w:t> </w:t>
      </w:r>
      <w:r>
        <w:rPr>
          <w:rFonts w:ascii="Tahoma" w:hAnsi="Tahoma" w:cs="Tahoma"/>
          <w:color w:val="000000"/>
          <w:sz w:val="23"/>
          <w:szCs w:val="23"/>
          <w:rtl/>
        </w:rPr>
        <w:t xml:space="preserve">مع اقتراب نهاية العام الدراسي وبدء الأجازة تحتار الأمهات في إيجاد سبب للسلوك العدواني لدي طفلها ، </w:t>
      </w:r>
      <w:proofErr w:type="spellStart"/>
      <w:r>
        <w:rPr>
          <w:rFonts w:ascii="Tahoma" w:hAnsi="Tahoma" w:cs="Tahoma"/>
          <w:color w:val="000000"/>
          <w:sz w:val="23"/>
          <w:szCs w:val="23"/>
          <w:rtl/>
        </w:rPr>
        <w:t>وقدأشارت</w:t>
      </w:r>
      <w:proofErr w:type="spellEnd"/>
      <w:r>
        <w:rPr>
          <w:rFonts w:ascii="Tahoma" w:hAnsi="Tahoma" w:cs="Tahoma"/>
          <w:color w:val="000000"/>
          <w:sz w:val="23"/>
          <w:szCs w:val="23"/>
          <w:rtl/>
        </w:rPr>
        <w:t xml:space="preserve"> دراسة علمية حديثة إلى أن الطفولة</w:t>
      </w:r>
      <w:r>
        <w:rPr>
          <w:rFonts w:ascii="Tahoma" w:hAnsi="Tahoma" w:cs="Tahoma"/>
          <w:color w:val="000000"/>
          <w:sz w:val="23"/>
          <w:szCs w:val="23"/>
        </w:rPr>
        <w:t> </w:t>
      </w:r>
      <w:r>
        <w:rPr>
          <w:rFonts w:ascii="Tahoma" w:hAnsi="Tahoma" w:cs="Tahoma"/>
          <w:color w:val="000000"/>
          <w:sz w:val="23"/>
          <w:szCs w:val="23"/>
          <w:rtl/>
        </w:rPr>
        <w:t>التعيسة، والتعرض للإساءة البدنية واللفظية ، تجعل الأطفال والمراهقين أكثر</w:t>
      </w:r>
      <w:r>
        <w:rPr>
          <w:rFonts w:ascii="Tahoma" w:hAnsi="Tahoma" w:cs="Tahoma"/>
          <w:color w:val="000000"/>
          <w:sz w:val="23"/>
          <w:szCs w:val="23"/>
        </w:rPr>
        <w:t>  </w:t>
      </w:r>
      <w:r>
        <w:rPr>
          <w:rFonts w:ascii="Tahoma" w:hAnsi="Tahoma" w:cs="Tahoma"/>
          <w:color w:val="000000"/>
          <w:sz w:val="23"/>
          <w:szCs w:val="23"/>
          <w:rtl/>
        </w:rPr>
        <w:t>عرضة</w:t>
      </w:r>
      <w:r>
        <w:rPr>
          <w:rFonts w:ascii="Tahoma" w:hAnsi="Tahoma" w:cs="Tahoma"/>
          <w:color w:val="000000"/>
          <w:sz w:val="23"/>
          <w:szCs w:val="23"/>
        </w:rPr>
        <w:t> </w:t>
      </w:r>
      <w:r>
        <w:rPr>
          <w:rFonts w:ascii="Tahoma" w:hAnsi="Tahoma" w:cs="Tahoma"/>
          <w:color w:val="000000"/>
          <w:sz w:val="23"/>
          <w:szCs w:val="23"/>
          <w:rtl/>
        </w:rPr>
        <w:t>من سواهم للإدمان على "الإنترنت"، ورجحت احتمالات حدوث ذلك بين الأطفال</w:t>
      </w:r>
      <w:r>
        <w:rPr>
          <w:rFonts w:ascii="Tahoma" w:hAnsi="Tahoma" w:cs="Tahoma"/>
          <w:color w:val="000000"/>
          <w:sz w:val="23"/>
          <w:szCs w:val="23"/>
        </w:rPr>
        <w:t> "</w:t>
      </w:r>
      <w:r>
        <w:rPr>
          <w:rFonts w:ascii="Tahoma" w:hAnsi="Tahoma" w:cs="Tahoma"/>
          <w:color w:val="000000"/>
          <w:sz w:val="23"/>
          <w:szCs w:val="23"/>
          <w:rtl/>
        </w:rPr>
        <w:t xml:space="preserve">العدوانيين" ومن يعانون من الاكتئاب </w:t>
      </w:r>
      <w:proofErr w:type="spellStart"/>
      <w:r>
        <w:rPr>
          <w:rFonts w:ascii="Tahoma" w:hAnsi="Tahoma" w:cs="Tahoma"/>
          <w:color w:val="000000"/>
          <w:sz w:val="23"/>
          <w:szCs w:val="23"/>
          <w:rtl/>
        </w:rPr>
        <w:t>والرهاب</w:t>
      </w:r>
      <w:proofErr w:type="spellEnd"/>
      <w:r>
        <w:rPr>
          <w:rFonts w:ascii="Tahoma" w:hAnsi="Tahoma" w:cs="Tahoma"/>
          <w:color w:val="000000"/>
          <w:sz w:val="23"/>
          <w:szCs w:val="23"/>
          <w:rtl/>
        </w:rPr>
        <w:t xml:space="preserve"> الاجتماعي</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Pr>
        <w:t> </w:t>
      </w:r>
    </w:p>
    <w:p w:rsidR="00B9417A" w:rsidRDefault="00B9417A" w:rsidP="00B9417A">
      <w:pPr>
        <w:pStyle w:val="Titre2"/>
        <w:shd w:val="clear" w:color="auto" w:fill="FFFFFF"/>
        <w:spacing w:before="240" w:beforeAutospacing="0" w:after="225" w:afterAutospacing="0" w:line="336" w:lineRule="atLeast"/>
        <w:rPr>
          <w:rFonts w:ascii="Tahoma" w:hAnsi="Tahoma" w:cs="Tahoma"/>
          <w:color w:val="000000"/>
        </w:rPr>
      </w:pPr>
      <w:proofErr w:type="spellStart"/>
      <w:r>
        <w:rPr>
          <w:rFonts w:ascii="Tahoma" w:hAnsi="Tahoma" w:cs="Tahoma"/>
          <w:color w:val="000000"/>
          <w:rtl/>
        </w:rPr>
        <w:t>ماهو</w:t>
      </w:r>
      <w:proofErr w:type="spellEnd"/>
      <w:r>
        <w:rPr>
          <w:rFonts w:ascii="Tahoma" w:hAnsi="Tahoma" w:cs="Tahoma"/>
          <w:color w:val="000000"/>
          <w:rtl/>
        </w:rPr>
        <w:t xml:space="preserve"> السلوك العدواني</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tl/>
        </w:rPr>
        <w:t xml:space="preserve">السلوك العدواني هو تصرف سلبي يصدر من الطفل تجاه </w:t>
      </w:r>
      <w:proofErr w:type="spellStart"/>
      <w:r>
        <w:rPr>
          <w:rFonts w:ascii="Tahoma" w:hAnsi="Tahoma" w:cs="Tahoma"/>
          <w:color w:val="000000"/>
          <w:sz w:val="23"/>
          <w:szCs w:val="23"/>
          <w:rtl/>
        </w:rPr>
        <w:t>الاخرين</w:t>
      </w:r>
      <w:proofErr w:type="spellEnd"/>
      <w:r>
        <w:rPr>
          <w:rFonts w:ascii="Tahoma" w:hAnsi="Tahoma" w:cs="Tahoma"/>
          <w:color w:val="000000"/>
          <w:sz w:val="23"/>
          <w:szCs w:val="23"/>
          <w:rtl/>
        </w:rPr>
        <w:t xml:space="preserve"> ويظهر على صوره عنف جسدي أو لغوي أو بشكل </w:t>
      </w:r>
      <w:proofErr w:type="spellStart"/>
      <w:r>
        <w:rPr>
          <w:rFonts w:ascii="Tahoma" w:hAnsi="Tahoma" w:cs="Tahoma"/>
          <w:color w:val="000000"/>
          <w:sz w:val="23"/>
          <w:szCs w:val="23"/>
          <w:rtl/>
        </w:rPr>
        <w:t>ايماءات</w:t>
      </w:r>
      <w:proofErr w:type="spellEnd"/>
      <w:r>
        <w:rPr>
          <w:rFonts w:ascii="Tahoma" w:hAnsi="Tahoma" w:cs="Tahoma"/>
          <w:color w:val="000000"/>
          <w:sz w:val="23"/>
          <w:szCs w:val="23"/>
          <w:rtl/>
        </w:rPr>
        <w:t xml:space="preserve"> </w:t>
      </w:r>
      <w:proofErr w:type="spellStart"/>
      <w:r>
        <w:rPr>
          <w:rFonts w:ascii="Tahoma" w:hAnsi="Tahoma" w:cs="Tahoma"/>
          <w:color w:val="000000"/>
          <w:sz w:val="23"/>
          <w:szCs w:val="23"/>
          <w:rtl/>
        </w:rPr>
        <w:t>وتعابير</w:t>
      </w:r>
      <w:proofErr w:type="spellEnd"/>
      <w:r>
        <w:rPr>
          <w:rFonts w:ascii="Tahoma" w:hAnsi="Tahoma" w:cs="Tahoma"/>
          <w:color w:val="000000"/>
          <w:sz w:val="23"/>
          <w:szCs w:val="23"/>
          <w:rtl/>
        </w:rPr>
        <w:t xml:space="preserve"> غير </w:t>
      </w:r>
      <w:proofErr w:type="spellStart"/>
      <w:r>
        <w:rPr>
          <w:rFonts w:ascii="Tahoma" w:hAnsi="Tahoma" w:cs="Tahoma"/>
          <w:color w:val="000000"/>
          <w:sz w:val="23"/>
          <w:szCs w:val="23"/>
          <w:rtl/>
        </w:rPr>
        <w:t>مقبوله</w:t>
      </w:r>
      <w:proofErr w:type="spellEnd"/>
      <w:r>
        <w:rPr>
          <w:rFonts w:ascii="Tahoma" w:hAnsi="Tahoma" w:cs="Tahoma"/>
          <w:color w:val="000000"/>
          <w:sz w:val="23"/>
          <w:szCs w:val="23"/>
          <w:rtl/>
        </w:rPr>
        <w:t xml:space="preserve"> من قبل </w:t>
      </w:r>
      <w:proofErr w:type="spellStart"/>
      <w:r>
        <w:rPr>
          <w:rFonts w:ascii="Tahoma" w:hAnsi="Tahoma" w:cs="Tahoma"/>
          <w:color w:val="000000"/>
          <w:sz w:val="23"/>
          <w:szCs w:val="23"/>
          <w:rtl/>
        </w:rPr>
        <w:t>الاخرين</w:t>
      </w:r>
      <w:proofErr w:type="spellEnd"/>
      <w:r>
        <w:rPr>
          <w:rFonts w:ascii="Tahoma" w:hAnsi="Tahoma" w:cs="Tahoma"/>
          <w:color w:val="000000"/>
          <w:sz w:val="23"/>
          <w:szCs w:val="23"/>
        </w:rPr>
        <w:t xml:space="preserve"> .</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Pr>
        <w:t> </w:t>
      </w:r>
    </w:p>
    <w:p w:rsidR="00B9417A" w:rsidRDefault="00B9417A" w:rsidP="00B9417A">
      <w:pPr>
        <w:pStyle w:val="Titre2"/>
        <w:shd w:val="clear" w:color="auto" w:fill="FFFFFF"/>
        <w:spacing w:before="240" w:beforeAutospacing="0" w:after="225" w:afterAutospacing="0" w:line="336" w:lineRule="atLeast"/>
        <w:rPr>
          <w:rFonts w:ascii="Tahoma" w:hAnsi="Tahoma" w:cs="Tahoma"/>
          <w:color w:val="000000"/>
        </w:rPr>
      </w:pPr>
      <w:r>
        <w:rPr>
          <w:rFonts w:ascii="Tahoma" w:hAnsi="Tahoma" w:cs="Tahoma"/>
          <w:color w:val="000000"/>
          <w:rtl/>
        </w:rPr>
        <w:t xml:space="preserve">من أسباب ظهور السلوك العدواني عند </w:t>
      </w:r>
      <w:proofErr w:type="spellStart"/>
      <w:r>
        <w:rPr>
          <w:rFonts w:ascii="Tahoma" w:hAnsi="Tahoma" w:cs="Tahoma"/>
          <w:color w:val="000000"/>
          <w:rtl/>
        </w:rPr>
        <w:t>الاطفال</w:t>
      </w:r>
      <w:proofErr w:type="spellEnd"/>
      <w:r>
        <w:rPr>
          <w:rFonts w:ascii="Tahoma" w:hAnsi="Tahoma" w:cs="Tahoma"/>
          <w:color w:val="000000"/>
          <w:rtl/>
        </w:rPr>
        <w:t xml:space="preserve"> والمراهقين</w:t>
      </w:r>
      <w:r>
        <w:rPr>
          <w:rFonts w:ascii="Tahoma" w:hAnsi="Tahoma" w:cs="Tahoma"/>
          <w:color w:val="000000"/>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Pr>
        <w:t> </w:t>
      </w:r>
      <w:r>
        <w:rPr>
          <w:rStyle w:val="lev"/>
          <w:rFonts w:ascii="Tahoma" w:hAnsi="Tahoma" w:cs="Tahoma"/>
          <w:color w:val="000000"/>
          <w:sz w:val="23"/>
          <w:szCs w:val="23"/>
          <w:rtl/>
        </w:rPr>
        <w:t>أولا</w:t>
      </w:r>
      <w:r>
        <w:rPr>
          <w:rStyle w:val="lev"/>
          <w:rFonts w:ascii="Tahoma" w:hAnsi="Tahoma" w:cs="Tahoma"/>
          <w:color w:val="000000"/>
          <w:sz w:val="23"/>
          <w:szCs w:val="23"/>
        </w:rPr>
        <w:t> </w:t>
      </w:r>
      <w:r>
        <w:rPr>
          <w:rFonts w:ascii="Tahoma" w:hAnsi="Tahoma" w:cs="Tahoma"/>
          <w:color w:val="000000"/>
          <w:sz w:val="23"/>
          <w:szCs w:val="23"/>
        </w:rPr>
        <w:t>:</w:t>
      </w:r>
      <w:r>
        <w:rPr>
          <w:rFonts w:ascii="Tahoma" w:hAnsi="Tahoma" w:cs="Tahoma"/>
          <w:color w:val="000000"/>
          <w:sz w:val="23"/>
          <w:szCs w:val="23"/>
          <w:rtl/>
        </w:rPr>
        <w:t xml:space="preserve">شعور الطفل </w:t>
      </w:r>
      <w:proofErr w:type="spellStart"/>
      <w:r>
        <w:rPr>
          <w:rFonts w:ascii="Tahoma" w:hAnsi="Tahoma" w:cs="Tahoma"/>
          <w:color w:val="000000"/>
          <w:sz w:val="23"/>
          <w:szCs w:val="23"/>
          <w:rtl/>
        </w:rPr>
        <w:t>بانة</w:t>
      </w:r>
      <w:proofErr w:type="spellEnd"/>
      <w:r>
        <w:rPr>
          <w:rFonts w:ascii="Tahoma" w:hAnsi="Tahoma" w:cs="Tahoma"/>
          <w:color w:val="000000"/>
          <w:sz w:val="23"/>
          <w:szCs w:val="23"/>
          <w:rtl/>
        </w:rPr>
        <w:t xml:space="preserve"> مرفوض </w:t>
      </w:r>
      <w:proofErr w:type="spellStart"/>
      <w:r>
        <w:rPr>
          <w:rFonts w:ascii="Tahoma" w:hAnsi="Tahoma" w:cs="Tahoma"/>
          <w:color w:val="000000"/>
          <w:sz w:val="23"/>
          <w:szCs w:val="23"/>
          <w:rtl/>
        </w:rPr>
        <w:t>أجتماعيا</w:t>
      </w:r>
      <w:proofErr w:type="spellEnd"/>
      <w:r>
        <w:rPr>
          <w:rFonts w:ascii="Tahoma" w:hAnsi="Tahoma" w:cs="Tahoma"/>
          <w:color w:val="000000"/>
          <w:sz w:val="23"/>
          <w:szCs w:val="23"/>
          <w:rtl/>
        </w:rPr>
        <w:t xml:space="preserve"> من قبل أسرته أو أصدقائه أو </w:t>
      </w:r>
      <w:proofErr w:type="spellStart"/>
      <w:r>
        <w:rPr>
          <w:rFonts w:ascii="Tahoma" w:hAnsi="Tahoma" w:cs="Tahoma"/>
          <w:color w:val="000000"/>
          <w:sz w:val="23"/>
          <w:szCs w:val="23"/>
          <w:rtl/>
        </w:rPr>
        <w:t>معلمية</w:t>
      </w:r>
      <w:proofErr w:type="spellEnd"/>
      <w:r>
        <w:rPr>
          <w:rFonts w:ascii="Tahoma" w:hAnsi="Tahoma" w:cs="Tahoma"/>
          <w:color w:val="000000"/>
          <w:sz w:val="23"/>
          <w:szCs w:val="23"/>
          <w:rtl/>
        </w:rPr>
        <w:t xml:space="preserve"> نتيجة سلوكيات سلبية صادرة من الطفل ولم يتم التعامل معها بالصورة الصحيحة في حينها</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ثانيا</w:t>
      </w:r>
      <w:r>
        <w:rPr>
          <w:rStyle w:val="lev"/>
          <w:rFonts w:ascii="Tahoma" w:hAnsi="Tahoma" w:cs="Tahoma"/>
          <w:color w:val="000000"/>
          <w:sz w:val="23"/>
          <w:szCs w:val="23"/>
        </w:rPr>
        <w:t xml:space="preserve"> :</w:t>
      </w:r>
      <w:r>
        <w:rPr>
          <w:rFonts w:ascii="Tahoma" w:hAnsi="Tahoma" w:cs="Tahoma"/>
          <w:color w:val="000000"/>
          <w:sz w:val="23"/>
          <w:szCs w:val="23"/>
        </w:rPr>
        <w:t> </w:t>
      </w:r>
      <w:r>
        <w:rPr>
          <w:rFonts w:ascii="Tahoma" w:hAnsi="Tahoma" w:cs="Tahoma"/>
          <w:color w:val="000000"/>
          <w:sz w:val="23"/>
          <w:szCs w:val="23"/>
          <w:rtl/>
        </w:rPr>
        <w:t xml:space="preserve">التشجيع  من قبل </w:t>
      </w:r>
      <w:proofErr w:type="spellStart"/>
      <w:r>
        <w:rPr>
          <w:rFonts w:ascii="Tahoma" w:hAnsi="Tahoma" w:cs="Tahoma"/>
          <w:color w:val="000000"/>
          <w:sz w:val="23"/>
          <w:szCs w:val="23"/>
          <w:rtl/>
        </w:rPr>
        <w:t>الاسرة</w:t>
      </w:r>
      <w:proofErr w:type="spellEnd"/>
      <w:r>
        <w:rPr>
          <w:rFonts w:ascii="Tahoma" w:hAnsi="Tahoma" w:cs="Tahoma"/>
          <w:color w:val="000000"/>
          <w:sz w:val="23"/>
          <w:szCs w:val="23"/>
          <w:rtl/>
        </w:rPr>
        <w:t xml:space="preserve"> للسلوك العدواني </w:t>
      </w:r>
      <w:proofErr w:type="spellStart"/>
      <w:r>
        <w:rPr>
          <w:rFonts w:ascii="Tahoma" w:hAnsi="Tahoma" w:cs="Tahoma"/>
          <w:color w:val="000000"/>
          <w:sz w:val="23"/>
          <w:szCs w:val="23"/>
          <w:rtl/>
        </w:rPr>
        <w:t>بأعتبارة</w:t>
      </w:r>
      <w:proofErr w:type="spellEnd"/>
      <w:r>
        <w:rPr>
          <w:rFonts w:ascii="Tahoma" w:hAnsi="Tahoma" w:cs="Tahoma"/>
          <w:color w:val="000000"/>
          <w:sz w:val="23"/>
          <w:szCs w:val="23"/>
          <w:rtl/>
        </w:rPr>
        <w:t xml:space="preserve"> دفاعا عن النفس</w:t>
      </w:r>
      <w:r>
        <w:rPr>
          <w:rFonts w:ascii="Tahoma" w:hAnsi="Tahoma" w:cs="Tahoma"/>
          <w:color w:val="000000"/>
          <w:sz w:val="23"/>
          <w:szCs w:val="23"/>
        </w:rPr>
        <w:t xml:space="preserve"> .</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ثالثا</w:t>
      </w:r>
      <w:r>
        <w:rPr>
          <w:rStyle w:val="lev"/>
          <w:rFonts w:ascii="Tahoma" w:hAnsi="Tahoma" w:cs="Tahoma"/>
          <w:color w:val="000000"/>
          <w:sz w:val="23"/>
          <w:szCs w:val="23"/>
        </w:rPr>
        <w:t>:</w:t>
      </w:r>
      <w:r>
        <w:rPr>
          <w:rFonts w:ascii="Tahoma" w:hAnsi="Tahoma" w:cs="Tahoma"/>
          <w:color w:val="000000"/>
          <w:sz w:val="23"/>
          <w:szCs w:val="23"/>
        </w:rPr>
        <w:t> </w:t>
      </w:r>
      <w:r>
        <w:rPr>
          <w:rFonts w:ascii="Tahoma" w:hAnsi="Tahoma" w:cs="Tahoma"/>
          <w:color w:val="000000"/>
          <w:sz w:val="23"/>
          <w:szCs w:val="23"/>
          <w:rtl/>
        </w:rPr>
        <w:t xml:space="preserve">شعور الطفل بالنقص نتيجة وجود عيب خلقي في النطق أو السمع </w:t>
      </w:r>
      <w:proofErr w:type="spellStart"/>
      <w:r>
        <w:rPr>
          <w:rFonts w:ascii="Tahoma" w:hAnsi="Tahoma" w:cs="Tahoma"/>
          <w:color w:val="000000"/>
          <w:sz w:val="23"/>
          <w:szCs w:val="23"/>
          <w:rtl/>
        </w:rPr>
        <w:t>او</w:t>
      </w:r>
      <w:proofErr w:type="spellEnd"/>
      <w:r>
        <w:rPr>
          <w:rFonts w:ascii="Tahoma" w:hAnsi="Tahoma" w:cs="Tahoma"/>
          <w:color w:val="000000"/>
          <w:sz w:val="23"/>
          <w:szCs w:val="23"/>
          <w:rtl/>
        </w:rPr>
        <w:t xml:space="preserve"> </w:t>
      </w:r>
      <w:proofErr w:type="spellStart"/>
      <w:r>
        <w:rPr>
          <w:rFonts w:ascii="Tahoma" w:hAnsi="Tahoma" w:cs="Tahoma"/>
          <w:color w:val="000000"/>
          <w:sz w:val="23"/>
          <w:szCs w:val="23"/>
          <w:rtl/>
        </w:rPr>
        <w:t>اي</w:t>
      </w:r>
      <w:proofErr w:type="spellEnd"/>
      <w:r>
        <w:rPr>
          <w:rFonts w:ascii="Tahoma" w:hAnsi="Tahoma" w:cs="Tahoma"/>
          <w:color w:val="000000"/>
          <w:sz w:val="23"/>
          <w:szCs w:val="23"/>
          <w:rtl/>
        </w:rPr>
        <w:t xml:space="preserve"> عضو </w:t>
      </w:r>
      <w:proofErr w:type="spellStart"/>
      <w:r>
        <w:rPr>
          <w:rFonts w:ascii="Tahoma" w:hAnsi="Tahoma" w:cs="Tahoma"/>
          <w:color w:val="000000"/>
          <w:sz w:val="23"/>
          <w:szCs w:val="23"/>
          <w:rtl/>
        </w:rPr>
        <w:t>اخر</w:t>
      </w:r>
      <w:proofErr w:type="spellEnd"/>
      <w:r>
        <w:rPr>
          <w:rFonts w:ascii="Tahoma" w:hAnsi="Tahoma" w:cs="Tahoma"/>
          <w:color w:val="000000"/>
          <w:sz w:val="23"/>
          <w:szCs w:val="23"/>
          <w:rtl/>
        </w:rPr>
        <w:t xml:space="preserve"> من جسمه </w:t>
      </w:r>
      <w:proofErr w:type="spellStart"/>
      <w:r>
        <w:rPr>
          <w:rFonts w:ascii="Tahoma" w:hAnsi="Tahoma" w:cs="Tahoma"/>
          <w:color w:val="000000"/>
          <w:sz w:val="23"/>
          <w:szCs w:val="23"/>
          <w:rtl/>
        </w:rPr>
        <w:t>او</w:t>
      </w:r>
      <w:proofErr w:type="spellEnd"/>
      <w:r>
        <w:rPr>
          <w:rFonts w:ascii="Tahoma" w:hAnsi="Tahoma" w:cs="Tahoma"/>
          <w:color w:val="000000"/>
          <w:sz w:val="23"/>
          <w:szCs w:val="23"/>
          <w:rtl/>
        </w:rPr>
        <w:t xml:space="preserve"> نتيجة لتكرار سماعه للآخرين الذين يصفونه بالصفات السلبية كالغباء </w:t>
      </w:r>
      <w:proofErr w:type="spellStart"/>
      <w:r>
        <w:rPr>
          <w:rFonts w:ascii="Tahoma" w:hAnsi="Tahoma" w:cs="Tahoma"/>
          <w:color w:val="000000"/>
          <w:sz w:val="23"/>
          <w:szCs w:val="23"/>
          <w:rtl/>
        </w:rPr>
        <w:t>او</w:t>
      </w:r>
      <w:proofErr w:type="spellEnd"/>
      <w:r>
        <w:rPr>
          <w:rFonts w:ascii="Tahoma" w:hAnsi="Tahoma" w:cs="Tahoma"/>
          <w:color w:val="000000"/>
          <w:sz w:val="23"/>
          <w:szCs w:val="23"/>
          <w:rtl/>
        </w:rPr>
        <w:t xml:space="preserve"> الكسل أو غيرها من </w:t>
      </w:r>
      <w:proofErr w:type="spellStart"/>
      <w:r>
        <w:rPr>
          <w:rFonts w:ascii="Tahoma" w:hAnsi="Tahoma" w:cs="Tahoma"/>
          <w:color w:val="000000"/>
          <w:sz w:val="23"/>
          <w:szCs w:val="23"/>
          <w:rtl/>
        </w:rPr>
        <w:t>الاوصاف</w:t>
      </w:r>
      <w:proofErr w:type="spellEnd"/>
      <w:r>
        <w:rPr>
          <w:rFonts w:ascii="Tahoma" w:hAnsi="Tahoma" w:cs="Tahoma"/>
          <w:color w:val="000000"/>
          <w:sz w:val="23"/>
          <w:szCs w:val="23"/>
          <w:rtl/>
        </w:rPr>
        <w:t xml:space="preserve"> السيئة علي نفس الطفل</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رابعا</w:t>
      </w:r>
      <w:r>
        <w:rPr>
          <w:rFonts w:ascii="Tahoma" w:hAnsi="Tahoma" w:cs="Tahoma"/>
          <w:color w:val="000000"/>
          <w:sz w:val="23"/>
          <w:szCs w:val="23"/>
        </w:rPr>
        <w:t>:</w:t>
      </w:r>
      <w:r>
        <w:rPr>
          <w:rFonts w:ascii="Tahoma" w:hAnsi="Tahoma" w:cs="Tahoma"/>
          <w:color w:val="000000"/>
          <w:sz w:val="23"/>
          <w:szCs w:val="23"/>
          <w:rtl/>
        </w:rPr>
        <w:t xml:space="preserve">تقليد الطفل لمن يراه مثله </w:t>
      </w:r>
      <w:proofErr w:type="spellStart"/>
      <w:r>
        <w:rPr>
          <w:rFonts w:ascii="Tahoma" w:hAnsi="Tahoma" w:cs="Tahoma"/>
          <w:color w:val="000000"/>
          <w:sz w:val="23"/>
          <w:szCs w:val="23"/>
          <w:rtl/>
        </w:rPr>
        <w:t>الاعلى</w:t>
      </w:r>
      <w:proofErr w:type="spellEnd"/>
      <w:r>
        <w:rPr>
          <w:rFonts w:ascii="Tahoma" w:hAnsi="Tahoma" w:cs="Tahoma"/>
          <w:color w:val="000000"/>
          <w:sz w:val="23"/>
          <w:szCs w:val="23"/>
          <w:rtl/>
        </w:rPr>
        <w:t xml:space="preserve"> وقد يكون من </w:t>
      </w:r>
      <w:proofErr w:type="spellStart"/>
      <w:r>
        <w:rPr>
          <w:rFonts w:ascii="Tahoma" w:hAnsi="Tahoma" w:cs="Tahoma"/>
          <w:color w:val="000000"/>
          <w:sz w:val="23"/>
          <w:szCs w:val="23"/>
          <w:rtl/>
        </w:rPr>
        <w:t>الاسرة</w:t>
      </w:r>
      <w:proofErr w:type="spellEnd"/>
      <w:r>
        <w:rPr>
          <w:rFonts w:ascii="Tahoma" w:hAnsi="Tahoma" w:cs="Tahoma"/>
          <w:color w:val="000000"/>
          <w:sz w:val="23"/>
          <w:szCs w:val="23"/>
          <w:rtl/>
        </w:rPr>
        <w:t xml:space="preserve"> </w:t>
      </w:r>
      <w:proofErr w:type="spellStart"/>
      <w:r>
        <w:rPr>
          <w:rFonts w:ascii="Tahoma" w:hAnsi="Tahoma" w:cs="Tahoma"/>
          <w:color w:val="000000"/>
          <w:sz w:val="23"/>
          <w:szCs w:val="23"/>
          <w:rtl/>
        </w:rPr>
        <w:t>او</w:t>
      </w:r>
      <w:proofErr w:type="spellEnd"/>
      <w:r>
        <w:rPr>
          <w:rFonts w:ascii="Tahoma" w:hAnsi="Tahoma" w:cs="Tahoma"/>
          <w:color w:val="000000"/>
          <w:sz w:val="23"/>
          <w:szCs w:val="23"/>
          <w:rtl/>
        </w:rPr>
        <w:t xml:space="preserve"> صديقا له </w:t>
      </w:r>
      <w:proofErr w:type="spellStart"/>
      <w:r>
        <w:rPr>
          <w:rFonts w:ascii="Tahoma" w:hAnsi="Tahoma" w:cs="Tahoma"/>
          <w:color w:val="000000"/>
          <w:sz w:val="23"/>
          <w:szCs w:val="23"/>
          <w:rtl/>
        </w:rPr>
        <w:t>او</w:t>
      </w:r>
      <w:proofErr w:type="spellEnd"/>
      <w:r>
        <w:rPr>
          <w:rFonts w:ascii="Tahoma" w:hAnsi="Tahoma" w:cs="Tahoma"/>
          <w:color w:val="000000"/>
          <w:sz w:val="23"/>
          <w:szCs w:val="23"/>
          <w:rtl/>
        </w:rPr>
        <w:t xml:space="preserve"> من الشخصيات الكرتونية التي يشاهدها ويتعلق </w:t>
      </w:r>
      <w:proofErr w:type="spellStart"/>
      <w:r>
        <w:rPr>
          <w:rFonts w:ascii="Tahoma" w:hAnsi="Tahoma" w:cs="Tahoma"/>
          <w:color w:val="000000"/>
          <w:sz w:val="23"/>
          <w:szCs w:val="23"/>
          <w:rtl/>
        </w:rPr>
        <w:t>بها</w:t>
      </w:r>
      <w:proofErr w:type="spellEnd"/>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خامسا</w:t>
      </w:r>
      <w:r>
        <w:rPr>
          <w:rStyle w:val="lev"/>
          <w:rFonts w:ascii="Tahoma" w:hAnsi="Tahoma" w:cs="Tahoma"/>
          <w:color w:val="000000"/>
          <w:sz w:val="23"/>
          <w:szCs w:val="23"/>
        </w:rPr>
        <w:t xml:space="preserve"> :</w:t>
      </w:r>
      <w:r>
        <w:rPr>
          <w:rFonts w:ascii="Tahoma" w:hAnsi="Tahoma" w:cs="Tahoma"/>
          <w:color w:val="000000"/>
          <w:sz w:val="23"/>
          <w:szCs w:val="23"/>
        </w:rPr>
        <w:t> </w:t>
      </w:r>
      <w:r>
        <w:rPr>
          <w:rFonts w:ascii="Tahoma" w:hAnsi="Tahoma" w:cs="Tahoma"/>
          <w:color w:val="000000"/>
          <w:sz w:val="23"/>
          <w:szCs w:val="23"/>
          <w:rtl/>
        </w:rPr>
        <w:t xml:space="preserve">عدم مقدرة الطفل عن التعبير عما بداخلة من أحاسيس وعجزه عن التواصل </w:t>
      </w:r>
      <w:proofErr w:type="spellStart"/>
      <w:r>
        <w:rPr>
          <w:rFonts w:ascii="Tahoma" w:hAnsi="Tahoma" w:cs="Tahoma"/>
          <w:color w:val="000000"/>
          <w:sz w:val="23"/>
          <w:szCs w:val="23"/>
          <w:rtl/>
        </w:rPr>
        <w:t>لاسباب</w:t>
      </w:r>
      <w:proofErr w:type="spellEnd"/>
      <w:r>
        <w:rPr>
          <w:rFonts w:ascii="Tahoma" w:hAnsi="Tahoma" w:cs="Tahoma"/>
          <w:color w:val="000000"/>
          <w:sz w:val="23"/>
          <w:szCs w:val="23"/>
          <w:rtl/>
        </w:rPr>
        <w:t xml:space="preserve"> قد تكون نفسية كالانطوائية </w:t>
      </w:r>
      <w:proofErr w:type="spellStart"/>
      <w:r>
        <w:rPr>
          <w:rFonts w:ascii="Tahoma" w:hAnsi="Tahoma" w:cs="Tahoma"/>
          <w:color w:val="000000"/>
          <w:sz w:val="23"/>
          <w:szCs w:val="23"/>
          <w:rtl/>
        </w:rPr>
        <w:t>او</w:t>
      </w:r>
      <w:proofErr w:type="spellEnd"/>
      <w:r>
        <w:rPr>
          <w:rFonts w:ascii="Tahoma" w:hAnsi="Tahoma" w:cs="Tahoma"/>
          <w:color w:val="000000"/>
          <w:sz w:val="23"/>
          <w:szCs w:val="23"/>
          <w:rtl/>
        </w:rPr>
        <w:t xml:space="preserve"> لغوية كأن يتحدث الطفل بلغة مختلفة عن من يتعامل معهم خلال وجودة في المدرسة</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سادسا</w:t>
      </w:r>
      <w:r>
        <w:rPr>
          <w:rStyle w:val="lev"/>
          <w:rFonts w:ascii="Tahoma" w:hAnsi="Tahoma" w:cs="Tahoma"/>
          <w:color w:val="000000"/>
          <w:sz w:val="23"/>
          <w:szCs w:val="23"/>
        </w:rPr>
        <w:t>:</w:t>
      </w:r>
      <w:r>
        <w:rPr>
          <w:rFonts w:ascii="Tahoma" w:hAnsi="Tahoma" w:cs="Tahoma"/>
          <w:color w:val="000000"/>
          <w:sz w:val="23"/>
          <w:szCs w:val="23"/>
        </w:rPr>
        <w:t> </w:t>
      </w:r>
      <w:r>
        <w:rPr>
          <w:rFonts w:ascii="Tahoma" w:hAnsi="Tahoma" w:cs="Tahoma"/>
          <w:color w:val="000000"/>
          <w:sz w:val="23"/>
          <w:szCs w:val="23"/>
          <w:rtl/>
        </w:rPr>
        <w:t xml:space="preserve">شعور الطفل </w:t>
      </w:r>
      <w:proofErr w:type="spellStart"/>
      <w:r>
        <w:rPr>
          <w:rFonts w:ascii="Tahoma" w:hAnsi="Tahoma" w:cs="Tahoma"/>
          <w:color w:val="000000"/>
          <w:sz w:val="23"/>
          <w:szCs w:val="23"/>
          <w:rtl/>
        </w:rPr>
        <w:t>بالاحباط</w:t>
      </w:r>
      <w:proofErr w:type="spellEnd"/>
      <w:r>
        <w:rPr>
          <w:rFonts w:ascii="Tahoma" w:hAnsi="Tahoma" w:cs="Tahoma"/>
          <w:color w:val="000000"/>
          <w:sz w:val="23"/>
          <w:szCs w:val="23"/>
          <w:rtl/>
        </w:rPr>
        <w:t xml:space="preserve"> والفشل نتيجة عدم </w:t>
      </w:r>
      <w:proofErr w:type="spellStart"/>
      <w:r>
        <w:rPr>
          <w:rFonts w:ascii="Tahoma" w:hAnsi="Tahoma" w:cs="Tahoma"/>
          <w:color w:val="000000"/>
          <w:sz w:val="23"/>
          <w:szCs w:val="23"/>
          <w:rtl/>
        </w:rPr>
        <w:t>قدرتة</w:t>
      </w:r>
      <w:proofErr w:type="spellEnd"/>
      <w:r>
        <w:rPr>
          <w:rFonts w:ascii="Tahoma" w:hAnsi="Tahoma" w:cs="Tahoma"/>
          <w:color w:val="000000"/>
          <w:sz w:val="23"/>
          <w:szCs w:val="23"/>
          <w:rtl/>
        </w:rPr>
        <w:t xml:space="preserve"> لانجاز بعض المهام أو </w:t>
      </w:r>
      <w:proofErr w:type="spellStart"/>
      <w:r>
        <w:rPr>
          <w:rFonts w:ascii="Tahoma" w:hAnsi="Tahoma" w:cs="Tahoma"/>
          <w:color w:val="000000"/>
          <w:sz w:val="23"/>
          <w:szCs w:val="23"/>
          <w:rtl/>
        </w:rPr>
        <w:t>التاخرفيها</w:t>
      </w:r>
      <w:proofErr w:type="spellEnd"/>
      <w:r>
        <w:rPr>
          <w:rFonts w:ascii="Tahoma" w:hAnsi="Tahoma" w:cs="Tahoma"/>
          <w:color w:val="000000"/>
          <w:sz w:val="23"/>
          <w:szCs w:val="23"/>
          <w:rtl/>
        </w:rPr>
        <w:t xml:space="preserve"> يجعله يعبر عن تصرفاته بالعدوانية</w:t>
      </w:r>
      <w:r>
        <w:rPr>
          <w:rFonts w:ascii="Tahoma" w:hAnsi="Tahoma" w:cs="Tahoma"/>
          <w:color w:val="000000"/>
          <w:sz w:val="23"/>
          <w:szCs w:val="23"/>
        </w:rPr>
        <w:t xml:space="preserve"> .</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سابعا</w:t>
      </w:r>
      <w:r>
        <w:rPr>
          <w:rStyle w:val="lev"/>
          <w:rFonts w:ascii="Tahoma" w:hAnsi="Tahoma" w:cs="Tahoma"/>
          <w:color w:val="000000"/>
          <w:sz w:val="23"/>
          <w:szCs w:val="23"/>
        </w:rPr>
        <w:t xml:space="preserve"> :</w:t>
      </w:r>
      <w:r>
        <w:rPr>
          <w:rFonts w:ascii="Tahoma" w:hAnsi="Tahoma" w:cs="Tahoma"/>
          <w:color w:val="000000"/>
          <w:sz w:val="23"/>
          <w:szCs w:val="23"/>
          <w:rtl/>
        </w:rPr>
        <w:t xml:space="preserve">كبت الطاقة الكامنة في جسم الطفل من قبل </w:t>
      </w:r>
      <w:proofErr w:type="spellStart"/>
      <w:r>
        <w:rPr>
          <w:rFonts w:ascii="Tahoma" w:hAnsi="Tahoma" w:cs="Tahoma"/>
          <w:color w:val="000000"/>
          <w:sz w:val="23"/>
          <w:szCs w:val="23"/>
          <w:rtl/>
        </w:rPr>
        <w:t>الاسرة</w:t>
      </w:r>
      <w:proofErr w:type="spellEnd"/>
      <w:r>
        <w:rPr>
          <w:rFonts w:ascii="Tahoma" w:hAnsi="Tahoma" w:cs="Tahoma"/>
          <w:color w:val="000000"/>
          <w:sz w:val="23"/>
          <w:szCs w:val="23"/>
          <w:rtl/>
        </w:rPr>
        <w:t xml:space="preserve"> أو المدرسة مما يدفع الطفل </w:t>
      </w:r>
      <w:proofErr w:type="spellStart"/>
      <w:r>
        <w:rPr>
          <w:rFonts w:ascii="Tahoma" w:hAnsi="Tahoma" w:cs="Tahoma"/>
          <w:color w:val="000000"/>
          <w:sz w:val="23"/>
          <w:szCs w:val="23"/>
          <w:rtl/>
        </w:rPr>
        <w:t>الى</w:t>
      </w:r>
      <w:proofErr w:type="spellEnd"/>
      <w:r>
        <w:rPr>
          <w:rFonts w:ascii="Tahoma" w:hAnsi="Tahoma" w:cs="Tahoma"/>
          <w:color w:val="000000"/>
          <w:sz w:val="23"/>
          <w:szCs w:val="23"/>
          <w:rtl/>
        </w:rPr>
        <w:t xml:space="preserve"> أفراغ هذه الطاقة بصورة عدوانية على غيره</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ثامنا</w:t>
      </w:r>
      <w:r>
        <w:rPr>
          <w:rStyle w:val="lev"/>
          <w:rFonts w:ascii="Tahoma" w:hAnsi="Tahoma" w:cs="Tahoma"/>
          <w:color w:val="000000"/>
          <w:sz w:val="23"/>
          <w:szCs w:val="23"/>
        </w:rPr>
        <w:t>:</w:t>
      </w:r>
      <w:r>
        <w:rPr>
          <w:rFonts w:ascii="Tahoma" w:hAnsi="Tahoma" w:cs="Tahoma"/>
          <w:color w:val="000000"/>
          <w:sz w:val="23"/>
          <w:szCs w:val="23"/>
        </w:rPr>
        <w:t> </w:t>
      </w:r>
      <w:r>
        <w:rPr>
          <w:rFonts w:ascii="Tahoma" w:hAnsi="Tahoma" w:cs="Tahoma"/>
          <w:color w:val="000000"/>
          <w:sz w:val="23"/>
          <w:szCs w:val="23"/>
          <w:rtl/>
        </w:rPr>
        <w:t xml:space="preserve">تعرض الطفل نفسه للقهر والعدوانية من قبل </w:t>
      </w:r>
      <w:proofErr w:type="spellStart"/>
      <w:r>
        <w:rPr>
          <w:rFonts w:ascii="Tahoma" w:hAnsi="Tahoma" w:cs="Tahoma"/>
          <w:color w:val="000000"/>
          <w:sz w:val="23"/>
          <w:szCs w:val="23"/>
          <w:rtl/>
        </w:rPr>
        <w:t>الاخرين</w:t>
      </w:r>
      <w:proofErr w:type="spellEnd"/>
      <w:r>
        <w:rPr>
          <w:rFonts w:ascii="Tahoma" w:hAnsi="Tahoma" w:cs="Tahoma"/>
          <w:color w:val="000000"/>
          <w:sz w:val="23"/>
          <w:szCs w:val="23"/>
        </w:rPr>
        <w:t xml:space="preserve"> .</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Pr>
        <w:t> </w:t>
      </w:r>
    </w:p>
    <w:p w:rsidR="00B9417A" w:rsidRDefault="00B9417A" w:rsidP="00B9417A">
      <w:pPr>
        <w:pStyle w:val="Titre2"/>
        <w:shd w:val="clear" w:color="auto" w:fill="FFFFFF"/>
        <w:spacing w:before="240" w:beforeAutospacing="0" w:after="225" w:afterAutospacing="0" w:line="336" w:lineRule="atLeast"/>
        <w:rPr>
          <w:rFonts w:ascii="Tahoma" w:hAnsi="Tahoma" w:cs="Tahoma"/>
          <w:color w:val="000000"/>
        </w:rPr>
      </w:pPr>
      <w:proofErr w:type="gramStart"/>
      <w:r>
        <w:rPr>
          <w:rFonts w:ascii="Tahoma" w:hAnsi="Tahoma" w:cs="Tahoma"/>
          <w:color w:val="000000"/>
          <w:rtl/>
        </w:rPr>
        <w:t>كيفية</w:t>
      </w:r>
      <w:proofErr w:type="gramEnd"/>
      <w:r>
        <w:rPr>
          <w:rFonts w:ascii="Tahoma" w:hAnsi="Tahoma" w:cs="Tahoma"/>
          <w:color w:val="000000"/>
          <w:rtl/>
        </w:rPr>
        <w:t xml:space="preserve"> علاج السلوك العدواني</w:t>
      </w:r>
      <w:r>
        <w:rPr>
          <w:rFonts w:ascii="Tahoma" w:hAnsi="Tahoma" w:cs="Tahoma"/>
          <w:color w:val="000000"/>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roofErr w:type="gramStart"/>
      <w:r>
        <w:rPr>
          <w:rStyle w:val="lev"/>
          <w:rFonts w:ascii="Tahoma" w:hAnsi="Tahoma" w:cs="Tahoma"/>
          <w:color w:val="000000"/>
          <w:sz w:val="23"/>
          <w:szCs w:val="23"/>
          <w:rtl/>
        </w:rPr>
        <w:t>هذه</w:t>
      </w:r>
      <w:proofErr w:type="gramEnd"/>
      <w:r>
        <w:rPr>
          <w:rStyle w:val="lev"/>
          <w:rFonts w:ascii="Tahoma" w:hAnsi="Tahoma" w:cs="Tahoma"/>
          <w:color w:val="000000"/>
          <w:sz w:val="23"/>
          <w:szCs w:val="23"/>
          <w:rtl/>
        </w:rPr>
        <w:t xml:space="preserve"> بعض الطرق التي يمكنها أن تساعد في تخفيف السلوك العدواني</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أولا</w:t>
      </w:r>
      <w:r>
        <w:rPr>
          <w:rStyle w:val="lev"/>
          <w:rFonts w:ascii="Tahoma" w:hAnsi="Tahoma" w:cs="Tahoma"/>
          <w:color w:val="000000"/>
          <w:sz w:val="23"/>
          <w:szCs w:val="23"/>
        </w:rPr>
        <w:t>:</w:t>
      </w:r>
      <w:r>
        <w:rPr>
          <w:rFonts w:ascii="Tahoma" w:hAnsi="Tahoma" w:cs="Tahoma"/>
          <w:color w:val="000000"/>
          <w:sz w:val="23"/>
          <w:szCs w:val="23"/>
        </w:rPr>
        <w:t> </w:t>
      </w:r>
      <w:r>
        <w:rPr>
          <w:rFonts w:ascii="Tahoma" w:hAnsi="Tahoma" w:cs="Tahoma"/>
          <w:color w:val="000000"/>
          <w:sz w:val="23"/>
          <w:szCs w:val="23"/>
          <w:rtl/>
        </w:rPr>
        <w:t xml:space="preserve">التوقف عن التعامل مع الأطفال </w:t>
      </w:r>
      <w:proofErr w:type="spellStart"/>
      <w:r>
        <w:rPr>
          <w:rFonts w:ascii="Tahoma" w:hAnsi="Tahoma" w:cs="Tahoma"/>
          <w:color w:val="000000"/>
          <w:sz w:val="23"/>
          <w:szCs w:val="23"/>
          <w:rtl/>
        </w:rPr>
        <w:t>باسلوب</w:t>
      </w:r>
      <w:proofErr w:type="spellEnd"/>
      <w:r>
        <w:rPr>
          <w:rFonts w:ascii="Tahoma" w:hAnsi="Tahoma" w:cs="Tahoma"/>
          <w:color w:val="000000"/>
          <w:sz w:val="23"/>
          <w:szCs w:val="23"/>
          <w:rtl/>
        </w:rPr>
        <w:t xml:space="preserve"> صارم وقاسي كالضرب </w:t>
      </w:r>
      <w:proofErr w:type="spellStart"/>
      <w:r>
        <w:rPr>
          <w:rFonts w:ascii="Tahoma" w:hAnsi="Tahoma" w:cs="Tahoma"/>
          <w:color w:val="000000"/>
          <w:sz w:val="23"/>
          <w:szCs w:val="23"/>
          <w:rtl/>
        </w:rPr>
        <w:t>او</w:t>
      </w:r>
      <w:proofErr w:type="spellEnd"/>
      <w:r>
        <w:rPr>
          <w:rFonts w:ascii="Tahoma" w:hAnsi="Tahoma" w:cs="Tahoma"/>
          <w:color w:val="000000"/>
          <w:sz w:val="23"/>
          <w:szCs w:val="23"/>
          <w:rtl/>
        </w:rPr>
        <w:t xml:space="preserve"> التوبيخ الدائم</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lastRenderedPageBreak/>
        <w:t>ثانيا</w:t>
      </w:r>
      <w:r>
        <w:rPr>
          <w:rStyle w:val="lev"/>
          <w:rFonts w:ascii="Tahoma" w:hAnsi="Tahoma" w:cs="Tahoma"/>
          <w:color w:val="000000"/>
          <w:sz w:val="23"/>
          <w:szCs w:val="23"/>
        </w:rPr>
        <w:t>:</w:t>
      </w:r>
      <w:r>
        <w:rPr>
          <w:rFonts w:ascii="Tahoma" w:hAnsi="Tahoma" w:cs="Tahoma"/>
          <w:color w:val="000000"/>
          <w:sz w:val="23"/>
          <w:szCs w:val="23"/>
          <w:rtl/>
        </w:rPr>
        <w:t xml:space="preserve">أبعاد الطفل عن القدوة السيئة التي يتعامل معها </w:t>
      </w:r>
      <w:proofErr w:type="spellStart"/>
      <w:r>
        <w:rPr>
          <w:rFonts w:ascii="Tahoma" w:hAnsi="Tahoma" w:cs="Tahoma"/>
          <w:color w:val="000000"/>
          <w:sz w:val="23"/>
          <w:szCs w:val="23"/>
          <w:rtl/>
        </w:rPr>
        <w:t>كالاصدقاء</w:t>
      </w:r>
      <w:proofErr w:type="spellEnd"/>
      <w:r>
        <w:rPr>
          <w:rFonts w:ascii="Tahoma" w:hAnsi="Tahoma" w:cs="Tahoma"/>
          <w:color w:val="000000"/>
          <w:sz w:val="23"/>
          <w:szCs w:val="23"/>
          <w:rtl/>
        </w:rPr>
        <w:t xml:space="preserve"> أو بعض برامج التلفاز، مع توضيح ذلك للطفل</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ثالثا</w:t>
      </w:r>
      <w:r>
        <w:rPr>
          <w:rFonts w:ascii="Tahoma" w:hAnsi="Tahoma" w:cs="Tahoma"/>
          <w:color w:val="000000"/>
          <w:sz w:val="23"/>
          <w:szCs w:val="23"/>
        </w:rPr>
        <w:t>:</w:t>
      </w:r>
      <w:r>
        <w:rPr>
          <w:rFonts w:ascii="Tahoma" w:hAnsi="Tahoma" w:cs="Tahoma"/>
          <w:color w:val="000000"/>
          <w:sz w:val="23"/>
          <w:szCs w:val="23"/>
          <w:rtl/>
        </w:rPr>
        <w:t xml:space="preserve">أبعاد الطفل عن مشاهدة النزاعات </w:t>
      </w:r>
      <w:proofErr w:type="spellStart"/>
      <w:r>
        <w:rPr>
          <w:rFonts w:ascii="Tahoma" w:hAnsi="Tahoma" w:cs="Tahoma"/>
          <w:color w:val="000000"/>
          <w:sz w:val="23"/>
          <w:szCs w:val="23"/>
          <w:rtl/>
        </w:rPr>
        <w:t>الاسرية</w:t>
      </w:r>
      <w:proofErr w:type="spellEnd"/>
      <w:r>
        <w:rPr>
          <w:rFonts w:ascii="Tahoma" w:hAnsi="Tahoma" w:cs="Tahoma"/>
          <w:color w:val="000000"/>
          <w:sz w:val="23"/>
          <w:szCs w:val="23"/>
          <w:rtl/>
        </w:rPr>
        <w:t xml:space="preserve">، والمشاجرات بين الوالدين.(تعد من أهم أسباب شعور الطفل </w:t>
      </w:r>
      <w:proofErr w:type="spellStart"/>
      <w:r>
        <w:rPr>
          <w:rFonts w:ascii="Tahoma" w:hAnsi="Tahoma" w:cs="Tahoma"/>
          <w:color w:val="000000"/>
          <w:sz w:val="23"/>
          <w:szCs w:val="23"/>
          <w:rtl/>
        </w:rPr>
        <w:t>بالإنطواء</w:t>
      </w:r>
      <w:proofErr w:type="spellEnd"/>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رابعا</w:t>
      </w:r>
      <w:r>
        <w:rPr>
          <w:rStyle w:val="lev"/>
          <w:rFonts w:ascii="Tahoma" w:hAnsi="Tahoma" w:cs="Tahoma"/>
          <w:color w:val="000000"/>
          <w:sz w:val="23"/>
          <w:szCs w:val="23"/>
        </w:rPr>
        <w:t>:</w:t>
      </w:r>
      <w:r>
        <w:rPr>
          <w:rFonts w:ascii="Tahoma" w:hAnsi="Tahoma" w:cs="Tahoma"/>
          <w:color w:val="000000"/>
          <w:sz w:val="23"/>
          <w:szCs w:val="23"/>
          <w:rtl/>
        </w:rPr>
        <w:t>تعزيز شعور الطفل بالسعادة والثقة بالنفس</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خامسا</w:t>
      </w:r>
      <w:r>
        <w:rPr>
          <w:rStyle w:val="lev"/>
          <w:rFonts w:ascii="Tahoma" w:hAnsi="Tahoma" w:cs="Tahoma"/>
          <w:color w:val="000000"/>
          <w:sz w:val="23"/>
          <w:szCs w:val="23"/>
        </w:rPr>
        <w:t>:</w:t>
      </w:r>
      <w:r>
        <w:rPr>
          <w:rFonts w:ascii="Tahoma" w:hAnsi="Tahoma" w:cs="Tahoma"/>
          <w:color w:val="000000"/>
          <w:sz w:val="23"/>
          <w:szCs w:val="23"/>
          <w:rtl/>
        </w:rPr>
        <w:t xml:space="preserve">تفريغ الطاقة البدنية لدي الطفل من خلال ممارسته لبعض </w:t>
      </w:r>
      <w:proofErr w:type="spellStart"/>
      <w:r>
        <w:rPr>
          <w:rFonts w:ascii="Tahoma" w:hAnsi="Tahoma" w:cs="Tahoma"/>
          <w:color w:val="000000"/>
          <w:sz w:val="23"/>
          <w:szCs w:val="23"/>
          <w:rtl/>
        </w:rPr>
        <w:t>الانشطة</w:t>
      </w:r>
      <w:proofErr w:type="spellEnd"/>
      <w:r>
        <w:rPr>
          <w:rFonts w:ascii="Tahoma" w:hAnsi="Tahoma" w:cs="Tahoma"/>
          <w:color w:val="000000"/>
          <w:sz w:val="23"/>
          <w:szCs w:val="23"/>
          <w:rtl/>
        </w:rPr>
        <w:t xml:space="preserve"> البدنية كالجري أو قيادة الدراجة والخروج للحدائق أو غيرها</w:t>
      </w:r>
      <w:r>
        <w:rPr>
          <w:rFonts w:ascii="Tahoma" w:hAnsi="Tahoma" w:cs="Tahoma"/>
          <w:color w:val="000000"/>
          <w:sz w:val="23"/>
          <w:szCs w:val="23"/>
        </w:rPr>
        <w:t xml:space="preserve"> .</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Pr>
        <w:br/>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سادسا</w:t>
      </w:r>
      <w:r>
        <w:rPr>
          <w:rStyle w:val="lev"/>
          <w:rFonts w:ascii="Tahoma" w:hAnsi="Tahoma" w:cs="Tahoma"/>
          <w:color w:val="000000"/>
          <w:sz w:val="23"/>
          <w:szCs w:val="23"/>
        </w:rPr>
        <w:t>:</w:t>
      </w:r>
      <w:r>
        <w:rPr>
          <w:rFonts w:ascii="Tahoma" w:hAnsi="Tahoma" w:cs="Tahoma"/>
          <w:color w:val="000000"/>
          <w:sz w:val="23"/>
          <w:szCs w:val="23"/>
        </w:rPr>
        <w:t> </w:t>
      </w:r>
      <w:r>
        <w:rPr>
          <w:rFonts w:ascii="Tahoma" w:hAnsi="Tahoma" w:cs="Tahoma"/>
          <w:color w:val="000000"/>
          <w:sz w:val="23"/>
          <w:szCs w:val="23"/>
          <w:rtl/>
        </w:rPr>
        <w:t>محاورة الطفل وإرشاده</w:t>
      </w:r>
      <w:proofErr w:type="gramStart"/>
      <w:r>
        <w:rPr>
          <w:rFonts w:ascii="Tahoma" w:hAnsi="Tahoma" w:cs="Tahoma"/>
          <w:color w:val="000000"/>
          <w:sz w:val="23"/>
          <w:szCs w:val="23"/>
          <w:rtl/>
        </w:rPr>
        <w:t xml:space="preserve"> لكيف</w:t>
      </w:r>
      <w:proofErr w:type="gramEnd"/>
      <w:r>
        <w:rPr>
          <w:rFonts w:ascii="Tahoma" w:hAnsi="Tahoma" w:cs="Tahoma"/>
          <w:color w:val="000000"/>
          <w:sz w:val="23"/>
          <w:szCs w:val="23"/>
          <w:rtl/>
        </w:rPr>
        <w:t xml:space="preserve">ية التعبير عن نفسه ، من خلال حركات </w:t>
      </w:r>
      <w:proofErr w:type="spellStart"/>
      <w:r>
        <w:rPr>
          <w:rFonts w:ascii="Tahoma" w:hAnsi="Tahoma" w:cs="Tahoma"/>
          <w:color w:val="000000"/>
          <w:sz w:val="23"/>
          <w:szCs w:val="23"/>
          <w:rtl/>
        </w:rPr>
        <w:t>او</w:t>
      </w:r>
      <w:proofErr w:type="spellEnd"/>
      <w:r>
        <w:rPr>
          <w:rFonts w:ascii="Tahoma" w:hAnsi="Tahoma" w:cs="Tahoma"/>
          <w:color w:val="000000"/>
          <w:sz w:val="23"/>
          <w:szCs w:val="23"/>
          <w:rtl/>
        </w:rPr>
        <w:t xml:space="preserve"> رسم </w:t>
      </w:r>
      <w:proofErr w:type="spellStart"/>
      <w:r>
        <w:rPr>
          <w:rFonts w:ascii="Tahoma" w:hAnsi="Tahoma" w:cs="Tahoma"/>
          <w:color w:val="000000"/>
          <w:sz w:val="23"/>
          <w:szCs w:val="23"/>
          <w:rtl/>
        </w:rPr>
        <w:t>او</w:t>
      </w:r>
      <w:proofErr w:type="spellEnd"/>
      <w:r>
        <w:rPr>
          <w:rFonts w:ascii="Tahoma" w:hAnsi="Tahoma" w:cs="Tahoma"/>
          <w:color w:val="000000"/>
          <w:sz w:val="23"/>
          <w:szCs w:val="23"/>
          <w:rtl/>
        </w:rPr>
        <w:t xml:space="preserve"> كتابة بعض </w:t>
      </w:r>
      <w:proofErr w:type="spellStart"/>
      <w:r>
        <w:rPr>
          <w:rFonts w:ascii="Tahoma" w:hAnsi="Tahoma" w:cs="Tahoma"/>
          <w:color w:val="000000"/>
          <w:sz w:val="23"/>
          <w:szCs w:val="23"/>
          <w:rtl/>
        </w:rPr>
        <w:t>االكلمات</w:t>
      </w:r>
      <w:proofErr w:type="spellEnd"/>
      <w:r>
        <w:rPr>
          <w:rFonts w:ascii="Tahoma" w:hAnsi="Tahoma" w:cs="Tahoma"/>
          <w:color w:val="000000"/>
          <w:sz w:val="23"/>
          <w:szCs w:val="23"/>
          <w:rtl/>
        </w:rPr>
        <w:t xml:space="preserve"> على ورقة تظهر غضبه. ومن المهم أن تساعد الأم في ذلك</w:t>
      </w:r>
      <w:r>
        <w:rPr>
          <w:rFonts w:ascii="Tahoma" w:hAnsi="Tahoma" w:cs="Tahoma"/>
          <w:color w:val="000000"/>
          <w:sz w:val="23"/>
          <w:szCs w:val="23"/>
        </w:rPr>
        <w:t xml:space="preserve"> .</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سابعا</w:t>
      </w:r>
      <w:r>
        <w:rPr>
          <w:rStyle w:val="lev"/>
          <w:rFonts w:ascii="Tahoma" w:hAnsi="Tahoma" w:cs="Tahoma"/>
          <w:color w:val="000000"/>
          <w:sz w:val="23"/>
          <w:szCs w:val="23"/>
        </w:rPr>
        <w:t>: </w:t>
      </w:r>
      <w:r>
        <w:rPr>
          <w:rFonts w:ascii="Tahoma" w:hAnsi="Tahoma" w:cs="Tahoma"/>
          <w:color w:val="000000"/>
          <w:sz w:val="23"/>
          <w:szCs w:val="23"/>
          <w:rtl/>
        </w:rPr>
        <w:t xml:space="preserve">أشعار الطفل </w:t>
      </w:r>
      <w:proofErr w:type="spellStart"/>
      <w:r>
        <w:rPr>
          <w:rFonts w:ascii="Tahoma" w:hAnsi="Tahoma" w:cs="Tahoma"/>
          <w:color w:val="000000"/>
          <w:sz w:val="23"/>
          <w:szCs w:val="23"/>
          <w:rtl/>
        </w:rPr>
        <w:t>باهمية</w:t>
      </w:r>
      <w:proofErr w:type="spellEnd"/>
      <w:r>
        <w:rPr>
          <w:rFonts w:ascii="Tahoma" w:hAnsi="Tahoma" w:cs="Tahoma"/>
          <w:color w:val="000000"/>
          <w:sz w:val="23"/>
          <w:szCs w:val="23"/>
          <w:rtl/>
        </w:rPr>
        <w:t xml:space="preserve"> ما يقوم </w:t>
      </w:r>
      <w:proofErr w:type="spellStart"/>
      <w:r>
        <w:rPr>
          <w:rFonts w:ascii="Tahoma" w:hAnsi="Tahoma" w:cs="Tahoma"/>
          <w:color w:val="000000"/>
          <w:sz w:val="23"/>
          <w:szCs w:val="23"/>
          <w:rtl/>
        </w:rPr>
        <w:t>به</w:t>
      </w:r>
      <w:proofErr w:type="spellEnd"/>
      <w:r>
        <w:rPr>
          <w:rFonts w:ascii="Tahoma" w:hAnsi="Tahoma" w:cs="Tahoma"/>
          <w:color w:val="000000"/>
          <w:sz w:val="23"/>
          <w:szCs w:val="23"/>
          <w:rtl/>
        </w:rPr>
        <w:t xml:space="preserve"> وتشجيعه ، وعدم </w:t>
      </w:r>
      <w:proofErr w:type="spellStart"/>
      <w:r>
        <w:rPr>
          <w:rFonts w:ascii="Tahoma" w:hAnsi="Tahoma" w:cs="Tahoma"/>
          <w:color w:val="000000"/>
          <w:sz w:val="23"/>
          <w:szCs w:val="23"/>
          <w:rtl/>
        </w:rPr>
        <w:t>أرباكه</w:t>
      </w:r>
      <w:proofErr w:type="spellEnd"/>
      <w:r>
        <w:rPr>
          <w:rFonts w:ascii="Tahoma" w:hAnsi="Tahoma" w:cs="Tahoma"/>
          <w:color w:val="000000"/>
          <w:sz w:val="23"/>
          <w:szCs w:val="23"/>
          <w:rtl/>
        </w:rPr>
        <w:t xml:space="preserve"> بمهام لا يستطيع القيام </w:t>
      </w:r>
      <w:proofErr w:type="spellStart"/>
      <w:r>
        <w:rPr>
          <w:rFonts w:ascii="Tahoma" w:hAnsi="Tahoma" w:cs="Tahoma"/>
          <w:color w:val="000000"/>
          <w:sz w:val="23"/>
          <w:szCs w:val="23"/>
          <w:rtl/>
        </w:rPr>
        <w:t>بها</w:t>
      </w:r>
      <w:proofErr w:type="spellEnd"/>
      <w:r>
        <w:rPr>
          <w:rFonts w:ascii="Tahoma" w:hAnsi="Tahoma" w:cs="Tahoma"/>
          <w:color w:val="000000"/>
          <w:sz w:val="23"/>
          <w:szCs w:val="23"/>
          <w:rtl/>
        </w:rPr>
        <w:t xml:space="preserve"> ، نظرا لصغر السن والبنية الجسدية</w:t>
      </w:r>
      <w:r>
        <w:rPr>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ثامنا</w:t>
      </w:r>
      <w:r>
        <w:rPr>
          <w:rStyle w:val="lev"/>
          <w:rFonts w:ascii="Tahoma" w:hAnsi="Tahoma" w:cs="Tahoma"/>
          <w:color w:val="000000"/>
          <w:sz w:val="23"/>
          <w:szCs w:val="23"/>
        </w:rPr>
        <w:t>:</w:t>
      </w:r>
      <w:r>
        <w:rPr>
          <w:rFonts w:ascii="Tahoma" w:hAnsi="Tahoma" w:cs="Tahoma"/>
          <w:color w:val="000000"/>
          <w:sz w:val="23"/>
          <w:szCs w:val="23"/>
          <w:rtl/>
        </w:rPr>
        <w:t xml:space="preserve">عدم مناقشة مشاكل الطفل مع </w:t>
      </w:r>
      <w:proofErr w:type="spellStart"/>
      <w:r>
        <w:rPr>
          <w:rFonts w:ascii="Tahoma" w:hAnsi="Tahoma" w:cs="Tahoma"/>
          <w:color w:val="000000"/>
          <w:sz w:val="23"/>
          <w:szCs w:val="23"/>
          <w:rtl/>
        </w:rPr>
        <w:t>الاخرين</w:t>
      </w:r>
      <w:proofErr w:type="spellEnd"/>
      <w:r>
        <w:rPr>
          <w:rFonts w:ascii="Tahoma" w:hAnsi="Tahoma" w:cs="Tahoma"/>
          <w:color w:val="000000"/>
          <w:sz w:val="23"/>
          <w:szCs w:val="23"/>
          <w:rtl/>
        </w:rPr>
        <w:t xml:space="preserve"> بوجوده ،فهذا يودى إما </w:t>
      </w:r>
      <w:proofErr w:type="spellStart"/>
      <w:r>
        <w:rPr>
          <w:rFonts w:ascii="Tahoma" w:hAnsi="Tahoma" w:cs="Tahoma"/>
          <w:color w:val="000000"/>
          <w:sz w:val="23"/>
          <w:szCs w:val="23"/>
          <w:rtl/>
        </w:rPr>
        <w:t>الى</w:t>
      </w:r>
      <w:proofErr w:type="spellEnd"/>
      <w:r>
        <w:rPr>
          <w:rFonts w:ascii="Tahoma" w:hAnsi="Tahoma" w:cs="Tahoma"/>
          <w:color w:val="000000"/>
          <w:sz w:val="23"/>
          <w:szCs w:val="23"/>
          <w:rtl/>
        </w:rPr>
        <w:t xml:space="preserve"> شعور الطفل بالانتصار نتيجة عدم قدرة أهله على حلها أو شعوره </w:t>
      </w:r>
      <w:proofErr w:type="spellStart"/>
      <w:r>
        <w:rPr>
          <w:rFonts w:ascii="Tahoma" w:hAnsi="Tahoma" w:cs="Tahoma"/>
          <w:color w:val="000000"/>
          <w:sz w:val="23"/>
          <w:szCs w:val="23"/>
          <w:rtl/>
        </w:rPr>
        <w:t>بالاحراج</w:t>
      </w:r>
      <w:proofErr w:type="spellEnd"/>
      <w:r>
        <w:rPr>
          <w:rFonts w:ascii="Tahoma" w:hAnsi="Tahoma" w:cs="Tahoma"/>
          <w:color w:val="000000"/>
          <w:sz w:val="23"/>
          <w:szCs w:val="23"/>
          <w:rtl/>
        </w:rPr>
        <w:t xml:space="preserve"> مما يودي </w:t>
      </w:r>
      <w:proofErr w:type="spellStart"/>
      <w:r>
        <w:rPr>
          <w:rFonts w:ascii="Tahoma" w:hAnsi="Tahoma" w:cs="Tahoma"/>
          <w:color w:val="000000"/>
          <w:sz w:val="23"/>
          <w:szCs w:val="23"/>
          <w:rtl/>
        </w:rPr>
        <w:t>الى</w:t>
      </w:r>
      <w:proofErr w:type="spellEnd"/>
      <w:r>
        <w:rPr>
          <w:rFonts w:ascii="Tahoma" w:hAnsi="Tahoma" w:cs="Tahoma"/>
          <w:color w:val="000000"/>
          <w:sz w:val="23"/>
          <w:szCs w:val="23"/>
          <w:rtl/>
        </w:rPr>
        <w:t xml:space="preserve"> زيادة المشكلة في كلتا الحالتين</w:t>
      </w:r>
      <w:r>
        <w:rPr>
          <w:rFonts w:ascii="Tahoma" w:hAnsi="Tahoma" w:cs="Tahoma"/>
          <w:color w:val="000000"/>
          <w:sz w:val="23"/>
          <w:szCs w:val="23"/>
        </w:rPr>
        <w:t xml:space="preserve"> .</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Style w:val="lev"/>
          <w:rFonts w:ascii="Tahoma" w:hAnsi="Tahoma" w:cs="Tahoma"/>
          <w:color w:val="000000"/>
          <w:sz w:val="23"/>
          <w:szCs w:val="23"/>
          <w:rtl/>
        </w:rPr>
        <w:t xml:space="preserve">كلها خطوات بسيطة لكنها هامة لنقدم للمجتمع شخصيات سوية وغير مرضية تعاني ونعاني معها، فمن الممكن تدارك الأمر والعواقب الوخيمة فقط </w:t>
      </w:r>
      <w:proofErr w:type="spellStart"/>
      <w:r>
        <w:rPr>
          <w:rStyle w:val="lev"/>
          <w:rFonts w:ascii="Tahoma" w:hAnsi="Tahoma" w:cs="Tahoma"/>
          <w:color w:val="000000"/>
          <w:sz w:val="23"/>
          <w:szCs w:val="23"/>
          <w:rtl/>
        </w:rPr>
        <w:t>لوتنبهنا</w:t>
      </w:r>
      <w:proofErr w:type="spellEnd"/>
      <w:r>
        <w:rPr>
          <w:rStyle w:val="lev"/>
          <w:rFonts w:ascii="Tahoma" w:hAnsi="Tahoma" w:cs="Tahoma"/>
          <w:color w:val="000000"/>
          <w:sz w:val="23"/>
          <w:szCs w:val="23"/>
          <w:rtl/>
        </w:rPr>
        <w:t xml:space="preserve"> لأطفالنا منذ الصغر</w:t>
      </w:r>
      <w:r>
        <w:rPr>
          <w:rStyle w:val="lev"/>
          <w:rFonts w:ascii="Tahoma" w:hAnsi="Tahoma" w:cs="Tahoma"/>
          <w:color w:val="000000"/>
          <w:sz w:val="23"/>
          <w:szCs w:val="23"/>
        </w:rPr>
        <w:t>.</w:t>
      </w:r>
    </w:p>
    <w:p w:rsidR="00B9417A" w:rsidRDefault="00B9417A" w:rsidP="00B9417A">
      <w:pPr>
        <w:pStyle w:val="NormalWeb"/>
        <w:shd w:val="clear" w:color="auto" w:fill="FFFFFF"/>
        <w:spacing w:before="0" w:beforeAutospacing="0" w:after="0" w:afterAutospacing="0"/>
        <w:rPr>
          <w:rFonts w:ascii="Tahoma" w:hAnsi="Tahoma" w:cs="Tahoma"/>
          <w:color w:val="000000"/>
          <w:sz w:val="23"/>
          <w:szCs w:val="23"/>
        </w:rPr>
      </w:pPr>
      <w:r>
        <w:rPr>
          <w:rFonts w:ascii="Tahoma" w:hAnsi="Tahoma" w:cs="Tahoma"/>
          <w:color w:val="000000"/>
          <w:sz w:val="23"/>
          <w:szCs w:val="23"/>
        </w:rPr>
        <w:t> </w:t>
      </w:r>
    </w:p>
    <w:p w:rsidR="00B9417A" w:rsidRDefault="00B9417A" w:rsidP="00B9417A">
      <w:pPr>
        <w:pStyle w:val="NormalWeb"/>
        <w:spacing w:before="0" w:beforeAutospacing="0"/>
        <w:rPr>
          <w:rFonts w:ascii="Dubai-Regular" w:hAnsi="Dubai-Regular" w:hint="cs"/>
          <w:color w:val="000000"/>
          <w:sz w:val="32"/>
          <w:szCs w:val="32"/>
          <w:rtl/>
        </w:rPr>
      </w:pPr>
    </w:p>
    <w:p w:rsidR="00B9417A" w:rsidRDefault="00B9417A" w:rsidP="00B9417A">
      <w:pPr>
        <w:pStyle w:val="NormalWeb"/>
        <w:spacing w:before="0" w:beforeAutospacing="0"/>
        <w:rPr>
          <w:rFonts w:ascii="Dubai-Regular" w:hAnsi="Dubai-Regular" w:hint="cs"/>
          <w:color w:val="000000"/>
          <w:sz w:val="32"/>
          <w:szCs w:val="32"/>
          <w:rtl/>
        </w:rPr>
      </w:pPr>
    </w:p>
    <w:p w:rsidR="00B9417A" w:rsidRDefault="00B9417A" w:rsidP="00B9417A">
      <w:pPr>
        <w:pStyle w:val="NormalWeb"/>
        <w:spacing w:before="0" w:beforeAutospacing="0"/>
        <w:rPr>
          <w:rFonts w:ascii="Dubai-Regular" w:hAnsi="Dubai-Regular" w:hint="cs"/>
          <w:color w:val="000000"/>
          <w:sz w:val="32"/>
          <w:szCs w:val="32"/>
          <w:rtl/>
        </w:rPr>
      </w:pPr>
    </w:p>
    <w:p w:rsidR="00B9417A" w:rsidRDefault="00B9417A" w:rsidP="00B9417A">
      <w:pPr>
        <w:pStyle w:val="NormalWeb"/>
        <w:spacing w:before="0" w:beforeAutospacing="0"/>
        <w:rPr>
          <w:rFonts w:ascii="Dubai-Regular" w:hAnsi="Dubai-Regular" w:hint="cs"/>
          <w:color w:val="000000"/>
          <w:sz w:val="32"/>
          <w:szCs w:val="32"/>
          <w:rtl/>
        </w:rPr>
      </w:pPr>
    </w:p>
    <w:p w:rsidR="00B9417A" w:rsidRDefault="00B9417A" w:rsidP="00B9417A">
      <w:pPr>
        <w:pStyle w:val="NormalWeb"/>
        <w:spacing w:before="0" w:beforeAutospacing="0"/>
        <w:rPr>
          <w:rFonts w:ascii="Dubai-Regular" w:hAnsi="Dubai-Regular" w:hint="cs"/>
          <w:color w:val="000000"/>
          <w:sz w:val="32"/>
          <w:szCs w:val="32"/>
          <w:rtl/>
        </w:rPr>
      </w:pPr>
    </w:p>
    <w:p w:rsidR="00B9417A" w:rsidRDefault="00B9417A" w:rsidP="00B9417A">
      <w:pPr>
        <w:pStyle w:val="NormalWeb"/>
        <w:spacing w:before="0" w:beforeAutospacing="0"/>
        <w:rPr>
          <w:rFonts w:ascii="Dubai-Regular" w:hAnsi="Dubai-Regular" w:hint="cs"/>
          <w:color w:val="000000"/>
          <w:sz w:val="32"/>
          <w:szCs w:val="32"/>
          <w:rtl/>
        </w:rPr>
      </w:pPr>
    </w:p>
    <w:p w:rsidR="00B9417A" w:rsidRDefault="00B9417A" w:rsidP="00B9417A">
      <w:pPr>
        <w:pStyle w:val="NormalWeb"/>
        <w:spacing w:before="0" w:beforeAutospacing="0"/>
        <w:rPr>
          <w:rFonts w:ascii="Dubai-Regular" w:hAnsi="Dubai-Regular" w:hint="cs"/>
          <w:color w:val="000000"/>
          <w:sz w:val="32"/>
          <w:szCs w:val="32"/>
          <w:rtl/>
        </w:rPr>
      </w:pPr>
    </w:p>
    <w:p w:rsidR="00B9417A" w:rsidRDefault="00B9417A" w:rsidP="00B9417A">
      <w:pPr>
        <w:pStyle w:val="NormalWeb"/>
        <w:spacing w:before="0" w:beforeAutospacing="0"/>
        <w:rPr>
          <w:rFonts w:ascii="Dubai-Regular" w:hAnsi="Dubai-Regular" w:hint="cs"/>
          <w:color w:val="000000"/>
          <w:sz w:val="32"/>
          <w:szCs w:val="32"/>
          <w:rtl/>
        </w:rPr>
      </w:pPr>
    </w:p>
    <w:p w:rsidR="00B9417A" w:rsidRDefault="00B9417A" w:rsidP="00B9417A">
      <w:pPr>
        <w:pStyle w:val="NormalWeb"/>
        <w:spacing w:before="0" w:beforeAutospacing="0"/>
        <w:rPr>
          <w:rFonts w:ascii="Dubai-Regular" w:hAnsi="Dubai-Regular" w:hint="cs"/>
          <w:color w:val="000000"/>
          <w:sz w:val="32"/>
          <w:szCs w:val="32"/>
          <w:rtl/>
        </w:rPr>
      </w:pPr>
    </w:p>
    <w:p w:rsidR="00B9417A" w:rsidRDefault="00B9417A" w:rsidP="00B9417A">
      <w:pPr>
        <w:pStyle w:val="NormalWeb"/>
        <w:spacing w:before="0" w:beforeAutospacing="0"/>
        <w:rPr>
          <w:rFonts w:ascii="Dubai-Regular" w:hAnsi="Dubai-Regular" w:hint="cs"/>
          <w:color w:val="000000"/>
          <w:sz w:val="32"/>
          <w:szCs w:val="32"/>
          <w:rtl/>
        </w:rPr>
      </w:pPr>
    </w:p>
    <w:p w:rsidR="008A1DB2" w:rsidRDefault="008A1DB2" w:rsidP="00B9417A">
      <w:pPr>
        <w:pStyle w:val="NormalWeb"/>
        <w:spacing w:before="0" w:beforeAutospacing="0"/>
        <w:rPr>
          <w:rFonts w:ascii="Dubai-Regular" w:hAnsi="Dubai-Regular" w:hint="cs"/>
          <w:color w:val="000000"/>
          <w:sz w:val="32"/>
          <w:szCs w:val="32"/>
          <w:rtl/>
        </w:rPr>
      </w:pPr>
      <w:r>
        <w:rPr>
          <w:rFonts w:ascii="Dubai-Regular" w:hAnsi="Dubai-Regular" w:hint="cs"/>
          <w:color w:val="000000"/>
          <w:sz w:val="32"/>
          <w:szCs w:val="32"/>
          <w:rtl/>
        </w:rPr>
        <w:lastRenderedPageBreak/>
        <w:t xml:space="preserve">المشاكل الجنسية لدي </w:t>
      </w:r>
      <w:proofErr w:type="gramStart"/>
      <w:r>
        <w:rPr>
          <w:rFonts w:ascii="Dubai-Regular" w:hAnsi="Dubai-Regular" w:hint="cs"/>
          <w:color w:val="000000"/>
          <w:sz w:val="32"/>
          <w:szCs w:val="32"/>
          <w:rtl/>
        </w:rPr>
        <w:t>الطفل</w:t>
      </w:r>
      <w:proofErr w:type="gramEnd"/>
      <w:r>
        <w:rPr>
          <w:rFonts w:ascii="Dubai-Regular" w:hAnsi="Dubai-Regular" w:hint="cs"/>
          <w:color w:val="000000"/>
          <w:sz w:val="32"/>
          <w:szCs w:val="32"/>
          <w:rtl/>
        </w:rPr>
        <w:t xml:space="preserve"> </w:t>
      </w:r>
    </w:p>
    <w:p w:rsidR="008A1DB2" w:rsidRDefault="008A1DB2" w:rsidP="00B9417A">
      <w:pPr>
        <w:pStyle w:val="NormalWeb"/>
        <w:spacing w:before="0" w:beforeAutospacing="0"/>
        <w:rPr>
          <w:rFonts w:ascii="Dubai-Regular" w:hAnsi="Dubai-Regular" w:hint="cs"/>
          <w:color w:val="000000"/>
          <w:sz w:val="32"/>
          <w:szCs w:val="32"/>
          <w:rtl/>
        </w:rPr>
      </w:pPr>
    </w:p>
    <w:p w:rsidR="008A1DB2" w:rsidRDefault="008A1DB2" w:rsidP="008A1DB2">
      <w:pPr>
        <w:pStyle w:val="Titre2"/>
        <w:shd w:val="clear" w:color="auto" w:fill="FFFFFF"/>
        <w:spacing w:before="300" w:beforeAutospacing="0" w:after="150" w:afterAutospacing="0"/>
        <w:rPr>
          <w:rFonts w:ascii="Arial" w:hAnsi="Arial" w:cs="Arial"/>
          <w:b w:val="0"/>
          <w:bCs w:val="0"/>
          <w:color w:val="034EA2"/>
          <w:sz w:val="45"/>
          <w:szCs w:val="45"/>
        </w:rPr>
      </w:pPr>
      <w:r>
        <w:rPr>
          <w:rFonts w:ascii="Arial" w:hAnsi="Arial" w:cs="Arial"/>
          <w:b w:val="0"/>
          <w:bCs w:val="0"/>
          <w:color w:val="034EA2"/>
          <w:sz w:val="45"/>
          <w:szCs w:val="45"/>
          <w:rtl/>
        </w:rPr>
        <w:t>أسباب السلوكيات الجنسية غير الطبيعية عند الأطفال</w:t>
      </w:r>
    </w:p>
    <w:p w:rsidR="008A1DB2" w:rsidRDefault="008A1DB2" w:rsidP="008A1DB2">
      <w:pPr>
        <w:pStyle w:val="NormalWeb"/>
        <w:shd w:val="clear" w:color="auto" w:fill="FFFFFF"/>
        <w:spacing w:before="150" w:beforeAutospacing="0" w:after="150" w:afterAutospacing="0"/>
        <w:rPr>
          <w:rFonts w:ascii="Arial" w:hAnsi="Arial" w:cs="Arial"/>
          <w:color w:val="333333"/>
          <w:sz w:val="27"/>
          <w:szCs w:val="27"/>
        </w:rPr>
      </w:pPr>
      <w:proofErr w:type="gramStart"/>
      <w:r>
        <w:rPr>
          <w:rFonts w:ascii="Arial" w:hAnsi="Arial" w:cs="Arial"/>
          <w:color w:val="333333"/>
          <w:sz w:val="27"/>
          <w:szCs w:val="27"/>
          <w:rtl/>
        </w:rPr>
        <w:t>قد</w:t>
      </w:r>
      <w:proofErr w:type="gramEnd"/>
      <w:r>
        <w:rPr>
          <w:rFonts w:ascii="Arial" w:hAnsi="Arial" w:cs="Arial"/>
          <w:color w:val="333333"/>
          <w:sz w:val="27"/>
          <w:szCs w:val="27"/>
          <w:rtl/>
        </w:rPr>
        <w:t xml:space="preserve"> يكون أول شيء يتبادر إلى ذهنك، هو تعرض الطفل لاعتداء جنسي، وهو أحد الأسباب بالفعل، ولكن هناك أسبابًا أخرى عديدة، تشمل</w:t>
      </w:r>
      <w:r>
        <w:rPr>
          <w:rFonts w:ascii="Arial" w:hAnsi="Arial" w:cs="Arial"/>
          <w:color w:val="333333"/>
          <w:sz w:val="27"/>
          <w:szCs w:val="27"/>
        </w:rPr>
        <w:t>:</w:t>
      </w:r>
    </w:p>
    <w:p w:rsidR="008A1DB2" w:rsidRDefault="008A1DB2" w:rsidP="008A1DB2">
      <w:pPr>
        <w:pStyle w:val="Titre3"/>
        <w:shd w:val="clear" w:color="auto" w:fill="FFFFFF"/>
        <w:spacing w:before="300" w:after="150"/>
        <w:rPr>
          <w:rFonts w:ascii="Arial" w:hAnsi="Arial" w:cs="Arial"/>
          <w:b w:val="0"/>
          <w:bCs w:val="0"/>
          <w:color w:val="333333"/>
          <w:sz w:val="38"/>
          <w:szCs w:val="38"/>
        </w:rPr>
      </w:pPr>
      <w:r>
        <w:rPr>
          <w:rFonts w:ascii="Arial" w:hAnsi="Arial" w:cs="Arial"/>
          <w:b w:val="0"/>
          <w:bCs w:val="0"/>
          <w:color w:val="333333"/>
          <w:sz w:val="38"/>
          <w:szCs w:val="38"/>
          <w:rtl/>
        </w:rPr>
        <w:t xml:space="preserve">ضعف أو </w:t>
      </w:r>
      <w:proofErr w:type="gramStart"/>
      <w:r>
        <w:rPr>
          <w:rFonts w:ascii="Arial" w:hAnsi="Arial" w:cs="Arial"/>
          <w:b w:val="0"/>
          <w:bCs w:val="0"/>
          <w:color w:val="333333"/>
          <w:sz w:val="38"/>
          <w:szCs w:val="38"/>
          <w:rtl/>
        </w:rPr>
        <w:t>انعدام</w:t>
      </w:r>
      <w:proofErr w:type="gramEnd"/>
      <w:r>
        <w:rPr>
          <w:rFonts w:ascii="Arial" w:hAnsi="Arial" w:cs="Arial"/>
          <w:b w:val="0"/>
          <w:bCs w:val="0"/>
          <w:color w:val="333333"/>
          <w:sz w:val="38"/>
          <w:szCs w:val="38"/>
          <w:rtl/>
        </w:rPr>
        <w:t xml:space="preserve"> التوعية الجنسية</w:t>
      </w:r>
      <w:r>
        <w:rPr>
          <w:rFonts w:ascii="Arial" w:hAnsi="Arial" w:cs="Arial"/>
          <w:b w:val="0"/>
          <w:bCs w:val="0"/>
          <w:color w:val="333333"/>
          <w:sz w:val="38"/>
          <w:szCs w:val="38"/>
        </w:rPr>
        <w:t>:</w:t>
      </w:r>
    </w:p>
    <w:p w:rsidR="008A1DB2" w:rsidRDefault="008A1DB2" w:rsidP="008A1DB2">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tl/>
        </w:rPr>
        <w:t xml:space="preserve">إن التثقيف الجنسي للأطفال لا يقصد </w:t>
      </w:r>
      <w:proofErr w:type="spellStart"/>
      <w:r>
        <w:rPr>
          <w:rFonts w:ascii="Arial" w:hAnsi="Arial" w:cs="Arial"/>
          <w:color w:val="333333"/>
          <w:sz w:val="27"/>
          <w:szCs w:val="27"/>
          <w:rtl/>
        </w:rPr>
        <w:t>به</w:t>
      </w:r>
      <w:proofErr w:type="spellEnd"/>
      <w:r>
        <w:rPr>
          <w:rFonts w:ascii="Arial" w:hAnsi="Arial" w:cs="Arial"/>
          <w:color w:val="333333"/>
          <w:sz w:val="27"/>
          <w:szCs w:val="27"/>
          <w:rtl/>
        </w:rPr>
        <w:t xml:space="preserve"> الإباحية، بل تهذيب سلوكياتهم. وقد أكدت البحوث والدراسات الاجتماعية الحديثة التي قامت </w:t>
      </w:r>
      <w:proofErr w:type="spellStart"/>
      <w:r>
        <w:rPr>
          <w:rFonts w:ascii="Arial" w:hAnsi="Arial" w:cs="Arial"/>
          <w:color w:val="333333"/>
          <w:sz w:val="27"/>
          <w:szCs w:val="27"/>
          <w:rtl/>
        </w:rPr>
        <w:t>بها</w:t>
      </w:r>
      <w:proofErr w:type="spellEnd"/>
      <w:r>
        <w:rPr>
          <w:rFonts w:ascii="Arial" w:hAnsi="Arial" w:cs="Arial"/>
          <w:color w:val="333333"/>
          <w:sz w:val="27"/>
          <w:szCs w:val="27"/>
          <w:rtl/>
        </w:rPr>
        <w:t xml:space="preserve"> منظمة </w:t>
      </w:r>
      <w:proofErr w:type="spellStart"/>
      <w:r>
        <w:rPr>
          <w:rFonts w:ascii="Arial" w:hAnsi="Arial" w:cs="Arial"/>
          <w:color w:val="333333"/>
          <w:sz w:val="27"/>
          <w:szCs w:val="27"/>
          <w:rtl/>
        </w:rPr>
        <w:t>اليونيسكو</w:t>
      </w:r>
      <w:proofErr w:type="spellEnd"/>
      <w:r>
        <w:rPr>
          <w:rFonts w:ascii="Arial" w:hAnsi="Arial" w:cs="Arial"/>
          <w:color w:val="333333"/>
          <w:sz w:val="27"/>
          <w:szCs w:val="27"/>
          <w:rtl/>
        </w:rPr>
        <w:t xml:space="preserve"> (2007) أن التربية الجنسية تؤدي إلى تأخير ظهور السلوك الجنسي عند الأطفال واتسامه بمزيد من المسؤولية. ويرجع السبب في اتجاه الغرب نحو وضع منهج للتربية الجنسية في المدارس إلى رغبتهم في منع الممارسات الجنسية غير القانونية وحماية الأطفال من التحرش</w:t>
      </w:r>
      <w:r>
        <w:rPr>
          <w:rFonts w:ascii="Arial" w:hAnsi="Arial" w:cs="Arial"/>
          <w:color w:val="333333"/>
          <w:sz w:val="27"/>
          <w:szCs w:val="27"/>
        </w:rPr>
        <w:t>.</w:t>
      </w:r>
    </w:p>
    <w:p w:rsidR="008A1DB2" w:rsidRDefault="008A1DB2" w:rsidP="008A1DB2">
      <w:pPr>
        <w:pStyle w:val="Titre3"/>
        <w:shd w:val="clear" w:color="auto" w:fill="FFFFFF"/>
        <w:spacing w:before="300" w:after="150"/>
        <w:rPr>
          <w:rFonts w:ascii="Arial" w:hAnsi="Arial" w:cs="Arial"/>
          <w:b w:val="0"/>
          <w:bCs w:val="0"/>
          <w:color w:val="333333"/>
          <w:sz w:val="38"/>
          <w:szCs w:val="38"/>
        </w:rPr>
      </w:pPr>
      <w:r>
        <w:rPr>
          <w:rFonts w:ascii="Arial" w:hAnsi="Arial" w:cs="Arial"/>
          <w:b w:val="0"/>
          <w:bCs w:val="0"/>
          <w:color w:val="333333"/>
          <w:sz w:val="38"/>
          <w:szCs w:val="38"/>
          <w:rtl/>
        </w:rPr>
        <w:t>التعرض للمواد الجنسية في وسائل الإعلام</w:t>
      </w:r>
      <w:r>
        <w:rPr>
          <w:rFonts w:ascii="Arial" w:hAnsi="Arial" w:cs="Arial"/>
          <w:b w:val="0"/>
          <w:bCs w:val="0"/>
          <w:color w:val="333333"/>
          <w:sz w:val="38"/>
          <w:szCs w:val="38"/>
        </w:rPr>
        <w:t>:</w:t>
      </w:r>
    </w:p>
    <w:p w:rsidR="008A1DB2" w:rsidRDefault="008A1DB2" w:rsidP="008A1DB2">
      <w:pPr>
        <w:pStyle w:val="NormalWeb"/>
        <w:shd w:val="clear" w:color="auto" w:fill="FFFFFF"/>
        <w:spacing w:before="150" w:beforeAutospacing="0" w:after="150" w:afterAutospacing="0"/>
        <w:rPr>
          <w:rFonts w:ascii="Arial" w:hAnsi="Arial" w:cs="Arial"/>
          <w:color w:val="333333"/>
          <w:sz w:val="27"/>
          <w:szCs w:val="27"/>
        </w:rPr>
      </w:pPr>
      <w:proofErr w:type="gramStart"/>
      <w:r>
        <w:rPr>
          <w:rFonts w:ascii="Arial" w:hAnsi="Arial" w:cs="Arial"/>
          <w:color w:val="333333"/>
          <w:sz w:val="27"/>
          <w:szCs w:val="27"/>
          <w:rtl/>
        </w:rPr>
        <w:t>ففي</w:t>
      </w:r>
      <w:proofErr w:type="gramEnd"/>
      <w:r>
        <w:rPr>
          <w:rFonts w:ascii="Arial" w:hAnsi="Arial" w:cs="Arial"/>
          <w:color w:val="333333"/>
          <w:sz w:val="27"/>
          <w:szCs w:val="27"/>
          <w:rtl/>
        </w:rPr>
        <w:t xml:space="preserve"> غياب التربية الجنسية في المنزل والمدرسة، وضعف رقابة الأهل على ما يشاهده الأطفال في التليفزيون والإنترنت، أصبح الإعلام مصدرًا يستمد منه المراهقون والأطفال كثيرًا من المعلومات التي غالبًا ما تكون مضللة وغير دقيقة، وغير مناسبة لسنهم</w:t>
      </w:r>
      <w:r>
        <w:rPr>
          <w:rFonts w:ascii="Arial" w:hAnsi="Arial" w:cs="Arial"/>
          <w:color w:val="333333"/>
          <w:sz w:val="27"/>
          <w:szCs w:val="27"/>
        </w:rPr>
        <w:t>.</w:t>
      </w:r>
    </w:p>
    <w:p w:rsidR="008A1DB2" w:rsidRDefault="008A1DB2" w:rsidP="008A1DB2">
      <w:pPr>
        <w:pStyle w:val="Titre3"/>
        <w:shd w:val="clear" w:color="auto" w:fill="FFFFFF"/>
        <w:spacing w:before="300" w:after="150"/>
        <w:rPr>
          <w:rFonts w:ascii="Arial" w:hAnsi="Arial" w:cs="Arial"/>
          <w:b w:val="0"/>
          <w:bCs w:val="0"/>
          <w:color w:val="333333"/>
          <w:sz w:val="38"/>
          <w:szCs w:val="38"/>
        </w:rPr>
      </w:pPr>
      <w:r>
        <w:rPr>
          <w:rFonts w:ascii="Arial" w:hAnsi="Arial" w:cs="Arial"/>
          <w:b w:val="0"/>
          <w:bCs w:val="0"/>
          <w:color w:val="333333"/>
          <w:sz w:val="38"/>
          <w:szCs w:val="38"/>
          <w:rtl/>
        </w:rPr>
        <w:t>الأسر غير الآمنة</w:t>
      </w:r>
      <w:r>
        <w:rPr>
          <w:rFonts w:ascii="Arial" w:hAnsi="Arial" w:cs="Arial"/>
          <w:b w:val="0"/>
          <w:bCs w:val="0"/>
          <w:color w:val="333333"/>
          <w:sz w:val="38"/>
          <w:szCs w:val="38"/>
        </w:rPr>
        <w:t>:</w:t>
      </w:r>
    </w:p>
    <w:p w:rsidR="008A1DB2" w:rsidRDefault="008A1DB2" w:rsidP="008A1DB2">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tl/>
        </w:rPr>
        <w:t>ترتبط السلوكيات الجنسية غير السوية عند الأطفال بشكل واضح بأساليب التربية التي تعتمد على الإيذاء البدني والجنسي، والبيوت التي يتعرض فيها الأطفال للإهمال، ويسودها العنف تجاه الطفل أو بين الزوجين</w:t>
      </w:r>
      <w:r>
        <w:rPr>
          <w:rFonts w:ascii="Arial" w:hAnsi="Arial" w:cs="Arial"/>
          <w:color w:val="333333"/>
          <w:sz w:val="27"/>
          <w:szCs w:val="27"/>
        </w:rPr>
        <w:t>.</w:t>
      </w:r>
    </w:p>
    <w:p w:rsidR="008A1DB2" w:rsidRDefault="008A1DB2" w:rsidP="008A1DB2">
      <w:pPr>
        <w:pStyle w:val="Titre3"/>
        <w:shd w:val="clear" w:color="auto" w:fill="FFFFFF"/>
        <w:spacing w:before="300" w:after="150"/>
        <w:rPr>
          <w:rFonts w:ascii="Arial" w:hAnsi="Arial" w:cs="Arial"/>
          <w:b w:val="0"/>
          <w:bCs w:val="0"/>
          <w:color w:val="333333"/>
          <w:sz w:val="38"/>
          <w:szCs w:val="38"/>
        </w:rPr>
      </w:pPr>
      <w:r>
        <w:rPr>
          <w:rFonts w:ascii="Arial" w:hAnsi="Arial" w:cs="Arial"/>
          <w:b w:val="0"/>
          <w:bCs w:val="0"/>
          <w:color w:val="333333"/>
          <w:sz w:val="38"/>
          <w:szCs w:val="38"/>
          <w:rtl/>
        </w:rPr>
        <w:t>رد فعل الوالدين تجاه السلوك</w:t>
      </w:r>
      <w:r>
        <w:rPr>
          <w:rFonts w:ascii="Arial" w:hAnsi="Arial" w:cs="Arial"/>
          <w:b w:val="0"/>
          <w:bCs w:val="0"/>
          <w:color w:val="333333"/>
          <w:sz w:val="38"/>
          <w:szCs w:val="38"/>
        </w:rPr>
        <w:t>:</w:t>
      </w:r>
    </w:p>
    <w:p w:rsidR="008A1DB2" w:rsidRDefault="008A1DB2" w:rsidP="008A1DB2">
      <w:pPr>
        <w:pStyle w:val="NormalWeb"/>
        <w:shd w:val="clear" w:color="auto" w:fill="FFFFFF"/>
        <w:spacing w:before="150" w:beforeAutospacing="0" w:after="150" w:afterAutospacing="0"/>
        <w:rPr>
          <w:rFonts w:ascii="Arial" w:hAnsi="Arial" w:cs="Arial"/>
          <w:color w:val="333333"/>
          <w:sz w:val="27"/>
          <w:szCs w:val="27"/>
        </w:rPr>
      </w:pPr>
      <w:proofErr w:type="gramStart"/>
      <w:r>
        <w:rPr>
          <w:rFonts w:ascii="Arial" w:hAnsi="Arial" w:cs="Arial"/>
          <w:color w:val="333333"/>
          <w:sz w:val="27"/>
          <w:szCs w:val="27"/>
          <w:rtl/>
        </w:rPr>
        <w:t>يسعى</w:t>
      </w:r>
      <w:proofErr w:type="gramEnd"/>
      <w:r>
        <w:rPr>
          <w:rFonts w:ascii="Arial" w:hAnsi="Arial" w:cs="Arial"/>
          <w:color w:val="333333"/>
          <w:sz w:val="27"/>
          <w:szCs w:val="27"/>
          <w:rtl/>
        </w:rPr>
        <w:t xml:space="preserve"> الأطفال إلى نيل الاهتمام، وقد يستمتعون بما يبديه الوالدان من عدم ارتياح نحو سلوكياتهم الجنسية، فيكررونها لاستثارة رد الفعل المرغوب من قبل الوالدين</w:t>
      </w:r>
      <w:r>
        <w:rPr>
          <w:rFonts w:ascii="Arial" w:hAnsi="Arial" w:cs="Arial"/>
          <w:color w:val="333333"/>
          <w:sz w:val="27"/>
          <w:szCs w:val="27"/>
        </w:rPr>
        <w:t>.</w:t>
      </w:r>
    </w:p>
    <w:p w:rsidR="008A1DB2" w:rsidRDefault="008A1DB2" w:rsidP="008A1DB2">
      <w:pPr>
        <w:pStyle w:val="Titre3"/>
        <w:shd w:val="clear" w:color="auto" w:fill="FFFFFF"/>
        <w:spacing w:before="300" w:after="150"/>
        <w:rPr>
          <w:rFonts w:ascii="Arial" w:hAnsi="Arial" w:cs="Arial"/>
          <w:b w:val="0"/>
          <w:bCs w:val="0"/>
          <w:color w:val="333333"/>
          <w:sz w:val="38"/>
          <w:szCs w:val="38"/>
        </w:rPr>
      </w:pPr>
      <w:r>
        <w:rPr>
          <w:rFonts w:ascii="Arial" w:hAnsi="Arial" w:cs="Arial"/>
          <w:b w:val="0"/>
          <w:bCs w:val="0"/>
          <w:color w:val="333333"/>
          <w:sz w:val="38"/>
          <w:szCs w:val="38"/>
          <w:rtl/>
        </w:rPr>
        <w:t>بعض الظروف المحيطة بالطفل</w:t>
      </w:r>
      <w:r>
        <w:rPr>
          <w:rFonts w:ascii="Arial" w:hAnsi="Arial" w:cs="Arial"/>
          <w:b w:val="0"/>
          <w:bCs w:val="0"/>
          <w:color w:val="333333"/>
          <w:sz w:val="38"/>
          <w:szCs w:val="38"/>
        </w:rPr>
        <w:t>:</w:t>
      </w:r>
    </w:p>
    <w:p w:rsidR="008A1DB2" w:rsidRDefault="008A1DB2" w:rsidP="008A1DB2">
      <w:pPr>
        <w:pStyle w:val="NormalWeb"/>
        <w:shd w:val="clear" w:color="auto" w:fill="FFFFFF"/>
        <w:spacing w:before="150" w:beforeAutospacing="0" w:after="150" w:afterAutospacing="0"/>
        <w:rPr>
          <w:rFonts w:ascii="Arial" w:hAnsi="Arial" w:cs="Arial"/>
          <w:color w:val="333333"/>
          <w:sz w:val="27"/>
          <w:szCs w:val="27"/>
        </w:rPr>
      </w:pPr>
      <w:proofErr w:type="gramStart"/>
      <w:r>
        <w:rPr>
          <w:rFonts w:ascii="Arial" w:hAnsi="Arial" w:cs="Arial"/>
          <w:color w:val="333333"/>
          <w:sz w:val="27"/>
          <w:szCs w:val="27"/>
          <w:rtl/>
        </w:rPr>
        <w:t>كميلاد</w:t>
      </w:r>
      <w:proofErr w:type="gramEnd"/>
      <w:r>
        <w:rPr>
          <w:rFonts w:ascii="Arial" w:hAnsi="Arial" w:cs="Arial"/>
          <w:color w:val="333333"/>
          <w:sz w:val="27"/>
          <w:szCs w:val="27"/>
          <w:rtl/>
        </w:rPr>
        <w:t xml:space="preserve"> إخوة جدد، أو تغير الأشخاص الذين يعتنون بالطفل، والذين قد يكونون أكثر ملاحظة لمثل تلك السلوكيات. </w:t>
      </w:r>
      <w:proofErr w:type="gramStart"/>
      <w:r>
        <w:rPr>
          <w:rFonts w:ascii="Arial" w:hAnsi="Arial" w:cs="Arial"/>
          <w:color w:val="333333"/>
          <w:sz w:val="27"/>
          <w:szCs w:val="27"/>
          <w:rtl/>
        </w:rPr>
        <w:t>كذلك</w:t>
      </w:r>
      <w:proofErr w:type="gramEnd"/>
      <w:r>
        <w:rPr>
          <w:rFonts w:ascii="Arial" w:hAnsi="Arial" w:cs="Arial"/>
          <w:color w:val="333333"/>
          <w:sz w:val="27"/>
          <w:szCs w:val="27"/>
          <w:rtl/>
        </w:rPr>
        <w:t>، فإن الأطفال المقيمين في منازل يسودها الانفتاح وتقبل السلوكيات الجنسية ربما يظهرون سلوكيات جنسية أكثر من غيرهم</w:t>
      </w:r>
      <w:r>
        <w:rPr>
          <w:rFonts w:ascii="Arial" w:hAnsi="Arial" w:cs="Arial"/>
          <w:color w:val="333333"/>
          <w:sz w:val="27"/>
          <w:szCs w:val="27"/>
        </w:rPr>
        <w:t>.</w:t>
      </w:r>
    </w:p>
    <w:p w:rsidR="008A1DB2" w:rsidRDefault="008A1DB2" w:rsidP="008A1DB2">
      <w:pPr>
        <w:pStyle w:val="Titre3"/>
        <w:shd w:val="clear" w:color="auto" w:fill="FFFFFF"/>
        <w:spacing w:before="300" w:after="150"/>
        <w:rPr>
          <w:rFonts w:ascii="Arial" w:hAnsi="Arial" w:cs="Arial"/>
          <w:b w:val="0"/>
          <w:bCs w:val="0"/>
          <w:color w:val="333333"/>
          <w:sz w:val="38"/>
          <w:szCs w:val="38"/>
        </w:rPr>
      </w:pPr>
      <w:r>
        <w:rPr>
          <w:rFonts w:ascii="Arial" w:hAnsi="Arial" w:cs="Arial"/>
          <w:b w:val="0"/>
          <w:bCs w:val="0"/>
          <w:color w:val="333333"/>
          <w:sz w:val="38"/>
          <w:szCs w:val="38"/>
          <w:rtl/>
        </w:rPr>
        <w:t>التعرض للاعتداء الجنسي</w:t>
      </w:r>
      <w:r>
        <w:rPr>
          <w:rFonts w:ascii="Arial" w:hAnsi="Arial" w:cs="Arial"/>
          <w:b w:val="0"/>
          <w:bCs w:val="0"/>
          <w:color w:val="333333"/>
          <w:sz w:val="38"/>
          <w:szCs w:val="38"/>
        </w:rPr>
        <w:t>:</w:t>
      </w:r>
    </w:p>
    <w:p w:rsidR="008A1DB2" w:rsidRDefault="008A1DB2" w:rsidP="008A1DB2">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tl/>
        </w:rPr>
        <w:t xml:space="preserve">الذي يجعل لدى الطفل نشاطًا جنسيًا </w:t>
      </w:r>
      <w:proofErr w:type="gramStart"/>
      <w:r>
        <w:rPr>
          <w:rFonts w:ascii="Arial" w:hAnsi="Arial" w:cs="Arial"/>
          <w:color w:val="333333"/>
          <w:sz w:val="27"/>
          <w:szCs w:val="27"/>
          <w:rtl/>
        </w:rPr>
        <w:t>زائدًا</w:t>
      </w:r>
      <w:proofErr w:type="gramEnd"/>
      <w:r>
        <w:rPr>
          <w:rFonts w:ascii="Arial" w:hAnsi="Arial" w:cs="Arial"/>
          <w:color w:val="333333"/>
          <w:sz w:val="27"/>
          <w:szCs w:val="27"/>
          <w:rtl/>
        </w:rPr>
        <w:t xml:space="preserve">، حيث يقوم بسلوكيات سيئة مقلداً أو مجبراً وليس بغريزة حقيقية. وعلى الرغم من أن السلوكيات الجنسية تعد أكثر شيوعًا بين الأطفال الذين تعرضوا للاعتداء الجنسي، إلا </w:t>
      </w:r>
      <w:r>
        <w:rPr>
          <w:rFonts w:ascii="Arial" w:hAnsi="Arial" w:cs="Arial"/>
          <w:color w:val="333333"/>
          <w:sz w:val="27"/>
          <w:szCs w:val="27"/>
          <w:rtl/>
        </w:rPr>
        <w:lastRenderedPageBreak/>
        <w:t>أنه ليس كل الأطفال الذين يظهرون سلوكيات جنسية مشكلة قد تعرضوا للاعتداء الجنسي، وليس كل الأطفال الذين تعرضوا للاعتداء الجنسي يأتون سلوكيات جنسية شاذة</w:t>
      </w:r>
      <w:r>
        <w:rPr>
          <w:rFonts w:ascii="Arial" w:hAnsi="Arial" w:cs="Arial"/>
          <w:color w:val="333333"/>
          <w:sz w:val="27"/>
          <w:szCs w:val="27"/>
        </w:rPr>
        <w:t>.</w:t>
      </w:r>
    </w:p>
    <w:p w:rsidR="008A1DB2" w:rsidRDefault="008A1DB2" w:rsidP="008A1DB2">
      <w:pPr>
        <w:pStyle w:val="NormalWeb"/>
        <w:shd w:val="clear" w:color="auto" w:fill="FFFFFF"/>
        <w:spacing w:before="150" w:beforeAutospacing="0" w:after="150" w:afterAutospacing="0"/>
        <w:rPr>
          <w:rFonts w:ascii="Arial" w:hAnsi="Arial" w:cs="Arial"/>
          <w:color w:val="333333"/>
          <w:sz w:val="27"/>
          <w:szCs w:val="27"/>
        </w:rPr>
      </w:pPr>
      <w:proofErr w:type="gramStart"/>
      <w:r>
        <w:rPr>
          <w:rFonts w:ascii="Arial" w:hAnsi="Arial" w:cs="Arial"/>
          <w:color w:val="333333"/>
          <w:sz w:val="27"/>
          <w:szCs w:val="27"/>
          <w:rtl/>
        </w:rPr>
        <w:t>وغالبًا</w:t>
      </w:r>
      <w:proofErr w:type="gramEnd"/>
      <w:r>
        <w:rPr>
          <w:rFonts w:ascii="Arial" w:hAnsi="Arial" w:cs="Arial"/>
          <w:color w:val="333333"/>
          <w:sz w:val="27"/>
          <w:szCs w:val="27"/>
          <w:rtl/>
        </w:rPr>
        <w:t xml:space="preserve"> ما تكون السلوكيات الجنسية مصحوبة بمشكلات سلوكية أخرى، كالعدوانية، والاندفاع، وضعف العلاقات مع العائلة والأصدقاء</w:t>
      </w:r>
      <w:r>
        <w:rPr>
          <w:rFonts w:ascii="Arial" w:hAnsi="Arial" w:cs="Arial"/>
          <w:color w:val="333333"/>
          <w:sz w:val="27"/>
          <w:szCs w:val="27"/>
        </w:rPr>
        <w:t>.</w:t>
      </w:r>
    </w:p>
    <w:p w:rsidR="008A1DB2" w:rsidRDefault="008A1DB2" w:rsidP="008A1DB2">
      <w:pPr>
        <w:spacing w:before="300" w:after="300"/>
        <w:rPr>
          <w:rFonts w:ascii="Times New Roman" w:hAnsi="Times New Roman" w:cs="Times New Roman"/>
          <w:sz w:val="24"/>
          <w:szCs w:val="24"/>
        </w:rPr>
      </w:pPr>
      <w:r>
        <w:pict>
          <v:rect id="_x0000_i1026" style="width:0;height:0" o:hralign="center" o:hrstd="t" o:hrnoshade="t" o:hr="t" fillcolor="#333" stroked="f"/>
        </w:pict>
      </w:r>
    </w:p>
    <w:p w:rsidR="008A1DB2" w:rsidRDefault="008A1DB2" w:rsidP="008A1DB2">
      <w:pPr>
        <w:pStyle w:val="Titre2"/>
        <w:shd w:val="clear" w:color="auto" w:fill="FFFFFF"/>
        <w:spacing w:before="300" w:beforeAutospacing="0" w:after="150" w:afterAutospacing="0"/>
        <w:rPr>
          <w:rFonts w:ascii="Arial" w:hAnsi="Arial" w:cs="Arial"/>
          <w:b w:val="0"/>
          <w:bCs w:val="0"/>
          <w:color w:val="034EA2"/>
          <w:sz w:val="45"/>
          <w:szCs w:val="45"/>
        </w:rPr>
      </w:pPr>
      <w:r>
        <w:rPr>
          <w:rFonts w:ascii="Arial" w:hAnsi="Arial" w:cs="Arial"/>
          <w:b w:val="0"/>
          <w:bCs w:val="0"/>
          <w:color w:val="034EA2"/>
          <w:sz w:val="45"/>
          <w:szCs w:val="45"/>
          <w:rtl/>
        </w:rPr>
        <w:t>كيف نتعرف على السلوكيات الجنسية غير السوية عند الأطفال؟</w:t>
      </w:r>
    </w:p>
    <w:p w:rsidR="008A1DB2" w:rsidRDefault="008A1DB2" w:rsidP="008A1DB2">
      <w:pPr>
        <w:pStyle w:val="NormalWeb"/>
        <w:shd w:val="clear" w:color="auto" w:fill="FFFFFF"/>
        <w:spacing w:before="150" w:beforeAutospacing="0" w:after="150" w:afterAutospacing="0"/>
        <w:jc w:val="right"/>
        <w:rPr>
          <w:rFonts w:ascii="Arial" w:hAnsi="Arial" w:cs="Arial"/>
          <w:color w:val="333333"/>
          <w:sz w:val="27"/>
          <w:szCs w:val="27"/>
        </w:rPr>
      </w:pPr>
      <w:proofErr w:type="gramStart"/>
      <w:r>
        <w:rPr>
          <w:rFonts w:ascii="Arial" w:hAnsi="Arial" w:cs="Arial"/>
          <w:color w:val="333333"/>
          <w:sz w:val="27"/>
          <w:szCs w:val="27"/>
          <w:rtl/>
        </w:rPr>
        <w:t>هناك</w:t>
      </w:r>
      <w:proofErr w:type="gramEnd"/>
      <w:r>
        <w:rPr>
          <w:rFonts w:ascii="Arial" w:hAnsi="Arial" w:cs="Arial"/>
          <w:color w:val="333333"/>
          <w:sz w:val="27"/>
          <w:szCs w:val="27"/>
          <w:rtl/>
        </w:rPr>
        <w:t xml:space="preserve"> عدة عوامل تحدد إن كان السلوك مشكلًا أم عاديًا، مثل: سن الطفل، درجة تطوره، الأسرة، سلوك الوالدين وردود أفعالهما تجاه سلوكيات الطفل. </w:t>
      </w:r>
      <w:proofErr w:type="gramStart"/>
      <w:r>
        <w:rPr>
          <w:rFonts w:ascii="Arial" w:hAnsi="Arial" w:cs="Arial"/>
          <w:color w:val="333333"/>
          <w:sz w:val="27"/>
          <w:szCs w:val="27"/>
          <w:rtl/>
        </w:rPr>
        <w:t>الجدول</w:t>
      </w:r>
      <w:proofErr w:type="gramEnd"/>
      <w:r>
        <w:rPr>
          <w:rFonts w:ascii="Arial" w:hAnsi="Arial" w:cs="Arial"/>
          <w:color w:val="333333"/>
          <w:sz w:val="27"/>
          <w:szCs w:val="27"/>
          <w:rtl/>
        </w:rPr>
        <w:t xml:space="preserve"> أدناه -والمترجم عن الأكاديمية الأمريكية لطب الأطفال- يوضح أمثلة للسلوكيات الجنسية عند الأطفال من سن سنتين إلى ست سنوات، مبينًا ما هو طبيعي وما هو غير طبيعي</w:t>
      </w:r>
      <w:r>
        <w:rPr>
          <w:rFonts w:ascii="Arial" w:hAnsi="Arial" w:cs="Arial"/>
          <w:color w:val="333333"/>
          <w:sz w:val="27"/>
          <w:szCs w:val="27"/>
        </w:rPr>
        <w:t>.</w:t>
      </w:r>
    </w:p>
    <w:p w:rsidR="00B9417A" w:rsidRDefault="00B9417A" w:rsidP="00B9417A">
      <w:pPr>
        <w:pStyle w:val="NormalWeb"/>
        <w:spacing w:before="0" w:beforeAutospacing="0"/>
        <w:rPr>
          <w:rFonts w:ascii="Dubai-Regular" w:hAnsi="Dubai-Regular" w:hint="cs"/>
          <w:color w:val="000000"/>
          <w:sz w:val="32"/>
          <w:szCs w:val="32"/>
          <w:rtl/>
        </w:rPr>
      </w:pPr>
    </w:p>
    <w:p w:rsidR="00B9417A" w:rsidRDefault="00B9417A" w:rsidP="00B9417A">
      <w:pPr>
        <w:pStyle w:val="NormalWeb"/>
        <w:spacing w:before="0" w:beforeAutospacing="0"/>
        <w:rPr>
          <w:rFonts w:ascii="Dubai-Regular" w:hAnsi="Dubai-Regular" w:hint="cs"/>
          <w:color w:val="000000"/>
          <w:sz w:val="32"/>
          <w:szCs w:val="32"/>
          <w:rtl/>
        </w:rPr>
      </w:pPr>
    </w:p>
    <w:p w:rsidR="008A1DB2" w:rsidRDefault="008A1DB2" w:rsidP="00B9417A">
      <w:pPr>
        <w:pStyle w:val="NormalWeb"/>
        <w:spacing w:before="0" w:beforeAutospacing="0"/>
        <w:rPr>
          <w:rFonts w:ascii="Dubai-Regular" w:hAnsi="Dubai-Regular" w:hint="cs"/>
          <w:color w:val="000000"/>
          <w:sz w:val="32"/>
          <w:szCs w:val="32"/>
          <w:rtl/>
        </w:rPr>
      </w:pPr>
    </w:p>
    <w:p w:rsidR="008A1DB2" w:rsidRDefault="008A1DB2" w:rsidP="00B9417A">
      <w:pPr>
        <w:pStyle w:val="NormalWeb"/>
        <w:spacing w:before="0" w:beforeAutospacing="0"/>
        <w:rPr>
          <w:rFonts w:ascii="Dubai-Regular" w:hAnsi="Dubai-Regular" w:hint="cs"/>
          <w:color w:val="000000"/>
          <w:sz w:val="32"/>
          <w:szCs w:val="32"/>
          <w:rtl/>
        </w:rPr>
      </w:pPr>
    </w:p>
    <w:p w:rsidR="008A1DB2" w:rsidRDefault="008A1DB2" w:rsidP="00B9417A">
      <w:pPr>
        <w:pStyle w:val="NormalWeb"/>
        <w:spacing w:before="0" w:beforeAutospacing="0"/>
        <w:rPr>
          <w:rFonts w:ascii="Dubai-Regular" w:hAnsi="Dubai-Regular" w:hint="cs"/>
          <w:color w:val="000000"/>
          <w:sz w:val="32"/>
          <w:szCs w:val="32"/>
          <w:rtl/>
        </w:rPr>
      </w:pPr>
    </w:p>
    <w:p w:rsidR="008A1DB2" w:rsidRDefault="008A1DB2" w:rsidP="00B9417A">
      <w:pPr>
        <w:pStyle w:val="NormalWeb"/>
        <w:spacing w:before="0" w:beforeAutospacing="0"/>
        <w:rPr>
          <w:rFonts w:ascii="Dubai-Regular" w:hAnsi="Dubai-Regular" w:hint="cs"/>
          <w:color w:val="000000"/>
          <w:sz w:val="32"/>
          <w:szCs w:val="32"/>
          <w:rtl/>
        </w:rPr>
      </w:pPr>
    </w:p>
    <w:p w:rsidR="008A1DB2" w:rsidRDefault="008A1DB2" w:rsidP="00B9417A">
      <w:pPr>
        <w:pStyle w:val="NormalWeb"/>
        <w:spacing w:before="0" w:beforeAutospacing="0"/>
        <w:rPr>
          <w:rFonts w:ascii="Dubai-Regular" w:hAnsi="Dubai-Regular" w:hint="cs"/>
          <w:color w:val="000000"/>
          <w:sz w:val="32"/>
          <w:szCs w:val="32"/>
          <w:rtl/>
        </w:rPr>
      </w:pPr>
    </w:p>
    <w:p w:rsidR="008A1DB2" w:rsidRDefault="008A1DB2" w:rsidP="00B9417A">
      <w:pPr>
        <w:pStyle w:val="NormalWeb"/>
        <w:spacing w:before="0" w:beforeAutospacing="0"/>
        <w:rPr>
          <w:rFonts w:ascii="Dubai-Regular" w:hAnsi="Dubai-Regular" w:hint="cs"/>
          <w:color w:val="000000"/>
          <w:sz w:val="32"/>
          <w:szCs w:val="32"/>
          <w:rtl/>
        </w:rPr>
      </w:pPr>
    </w:p>
    <w:p w:rsidR="008A1DB2" w:rsidRDefault="008A1DB2" w:rsidP="00B9417A">
      <w:pPr>
        <w:pStyle w:val="NormalWeb"/>
        <w:spacing w:before="0" w:beforeAutospacing="0"/>
        <w:rPr>
          <w:rFonts w:ascii="Dubai-Regular" w:hAnsi="Dubai-Regular" w:hint="cs"/>
          <w:color w:val="000000"/>
          <w:sz w:val="32"/>
          <w:szCs w:val="32"/>
          <w:rtl/>
        </w:rPr>
      </w:pPr>
    </w:p>
    <w:p w:rsidR="008A1DB2" w:rsidRDefault="008A1DB2" w:rsidP="00B9417A">
      <w:pPr>
        <w:pStyle w:val="NormalWeb"/>
        <w:spacing w:before="0" w:beforeAutospacing="0"/>
        <w:rPr>
          <w:rFonts w:ascii="Dubai-Regular" w:hAnsi="Dubai-Regular" w:hint="cs"/>
          <w:color w:val="000000"/>
          <w:sz w:val="32"/>
          <w:szCs w:val="32"/>
          <w:rtl/>
        </w:rPr>
      </w:pPr>
    </w:p>
    <w:p w:rsidR="008A1DB2" w:rsidRDefault="008A1DB2" w:rsidP="00B9417A">
      <w:pPr>
        <w:pStyle w:val="NormalWeb"/>
        <w:spacing w:before="0" w:beforeAutospacing="0"/>
        <w:rPr>
          <w:rFonts w:ascii="Dubai-Regular" w:hAnsi="Dubai-Regular" w:hint="cs"/>
          <w:color w:val="000000"/>
          <w:sz w:val="32"/>
          <w:szCs w:val="32"/>
          <w:rtl/>
        </w:rPr>
      </w:pPr>
    </w:p>
    <w:p w:rsidR="008A1DB2" w:rsidRDefault="008A1DB2" w:rsidP="00B9417A">
      <w:pPr>
        <w:pStyle w:val="NormalWeb"/>
        <w:spacing w:before="0" w:beforeAutospacing="0"/>
        <w:rPr>
          <w:rFonts w:ascii="Dubai-Regular" w:hAnsi="Dubai-Regular" w:hint="cs"/>
          <w:color w:val="000000"/>
          <w:sz w:val="32"/>
          <w:szCs w:val="32"/>
          <w:rtl/>
        </w:rPr>
      </w:pPr>
    </w:p>
    <w:p w:rsidR="008A1DB2" w:rsidRDefault="008A1DB2" w:rsidP="00B9417A">
      <w:pPr>
        <w:pStyle w:val="NormalWeb"/>
        <w:spacing w:before="0" w:beforeAutospacing="0"/>
        <w:rPr>
          <w:rFonts w:ascii="Dubai-Regular" w:hAnsi="Dubai-Regular" w:hint="cs"/>
          <w:color w:val="000000"/>
          <w:sz w:val="32"/>
          <w:szCs w:val="32"/>
          <w:rtl/>
        </w:rPr>
      </w:pPr>
    </w:p>
    <w:p w:rsidR="008A1DB2" w:rsidRDefault="008A1DB2" w:rsidP="00B9417A">
      <w:pPr>
        <w:pStyle w:val="NormalWeb"/>
        <w:spacing w:before="0" w:beforeAutospacing="0"/>
        <w:rPr>
          <w:rFonts w:ascii="Dubai-Regular" w:hAnsi="Dubai-Regular" w:hint="cs"/>
          <w:color w:val="000000"/>
          <w:sz w:val="32"/>
          <w:szCs w:val="32"/>
          <w:rtl/>
        </w:rPr>
      </w:pPr>
    </w:p>
    <w:p w:rsidR="008A1DB2" w:rsidRDefault="008A1DB2" w:rsidP="00B9417A">
      <w:pPr>
        <w:pStyle w:val="NormalWeb"/>
        <w:spacing w:before="0" w:beforeAutospacing="0"/>
        <w:rPr>
          <w:rFonts w:ascii="Dubai-Regular" w:hAnsi="Dubai-Regular" w:hint="cs"/>
          <w:color w:val="000000"/>
          <w:sz w:val="32"/>
          <w:szCs w:val="32"/>
          <w:rtl/>
        </w:rPr>
      </w:pPr>
    </w:p>
    <w:p w:rsidR="00B9417A" w:rsidRDefault="008278E2" w:rsidP="00B9417A">
      <w:pPr>
        <w:pStyle w:val="NormalWeb"/>
        <w:spacing w:before="0" w:beforeAutospacing="0"/>
        <w:rPr>
          <w:rFonts w:ascii="Dubai-Regular" w:hAnsi="Dubai-Regular" w:hint="cs"/>
          <w:color w:val="000000"/>
          <w:sz w:val="32"/>
          <w:szCs w:val="32"/>
          <w:rtl/>
        </w:rPr>
      </w:pPr>
      <w:r>
        <w:rPr>
          <w:rFonts w:ascii="Dubai-Regular" w:hAnsi="Dubai-Regular" w:hint="cs"/>
          <w:noProof/>
          <w:color w:val="000000"/>
          <w:sz w:val="32"/>
          <w:szCs w:val="32"/>
          <w:rtl/>
        </w:rPr>
        <w:lastRenderedPageBreak/>
        <w:drawing>
          <wp:inline distT="0" distB="0" distL="0" distR="0">
            <wp:extent cx="3619500" cy="3009900"/>
            <wp:effectExtent l="19050" t="0" r="0" b="0"/>
            <wp:docPr id="9" name="Image 8" descr="sahatak1.4785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hatak1.478596.jpg"/>
                    <pic:cNvPicPr/>
                  </pic:nvPicPr>
                  <pic:blipFill>
                    <a:blip r:embed="rId15"/>
                    <a:stretch>
                      <a:fillRect/>
                    </a:stretch>
                  </pic:blipFill>
                  <pic:spPr>
                    <a:xfrm>
                      <a:off x="0" y="0"/>
                      <a:ext cx="3619500" cy="3009900"/>
                    </a:xfrm>
                    <a:prstGeom prst="rect">
                      <a:avLst/>
                    </a:prstGeom>
                  </pic:spPr>
                </pic:pic>
              </a:graphicData>
            </a:graphic>
          </wp:inline>
        </w:drawing>
      </w:r>
    </w:p>
    <w:p w:rsidR="00B9417A" w:rsidRDefault="00B9417A" w:rsidP="00B9417A">
      <w:pPr>
        <w:pStyle w:val="NormalWeb"/>
        <w:spacing w:before="0" w:beforeAutospacing="0"/>
        <w:rPr>
          <w:rFonts w:ascii="Dubai-Regular" w:hAnsi="Dubai-Regular" w:hint="cs"/>
          <w:color w:val="000000"/>
          <w:sz w:val="32"/>
          <w:szCs w:val="32"/>
          <w:rtl/>
        </w:rPr>
      </w:pPr>
    </w:p>
    <w:p w:rsidR="00B9417A" w:rsidRDefault="008278E2" w:rsidP="00B9417A">
      <w:pPr>
        <w:pStyle w:val="NormalWeb"/>
        <w:spacing w:before="0" w:beforeAutospacing="0"/>
        <w:rPr>
          <w:rFonts w:ascii="Arabic Transparent" w:hAnsi="Arabic Transparent" w:hint="cs"/>
          <w:b/>
          <w:bCs/>
          <w:color w:val="0C4790"/>
          <w:sz w:val="60"/>
          <w:szCs w:val="60"/>
          <w:shd w:val="clear" w:color="auto" w:fill="FFFFFF"/>
          <w:rtl/>
        </w:rPr>
      </w:pPr>
      <w:r>
        <w:rPr>
          <w:rFonts w:ascii="Arabic Transparent" w:hAnsi="Arabic Transparent"/>
          <w:b/>
          <w:bCs/>
          <w:color w:val="0C4790"/>
          <w:sz w:val="60"/>
          <w:szCs w:val="60"/>
          <w:shd w:val="clear" w:color="auto" w:fill="FFFFFF"/>
          <w:rtl/>
        </w:rPr>
        <w:t>مشاكل الأكل عند الأطفال</w:t>
      </w:r>
    </w:p>
    <w:p w:rsidR="008278E2" w:rsidRDefault="008278E2" w:rsidP="00B9417A">
      <w:pPr>
        <w:pStyle w:val="NormalWeb"/>
        <w:spacing w:before="0" w:beforeAutospacing="0"/>
        <w:rPr>
          <w:rFonts w:ascii="Dubai-Regular" w:hAnsi="Dubai-Regular" w:hint="cs"/>
          <w:color w:val="000000"/>
          <w:sz w:val="32"/>
          <w:szCs w:val="32"/>
          <w:rtl/>
        </w:rPr>
      </w:pPr>
    </w:p>
    <w:p w:rsidR="00B9417A" w:rsidRDefault="00B9417A"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Default="008278E2" w:rsidP="00B9417A">
      <w:pPr>
        <w:pStyle w:val="NormalWeb"/>
        <w:spacing w:before="0" w:beforeAutospacing="0"/>
        <w:rPr>
          <w:rFonts w:ascii="Dubai-Regular" w:hAnsi="Dubai-Regular" w:hint="cs"/>
          <w:color w:val="000000"/>
          <w:sz w:val="32"/>
          <w:szCs w:val="32"/>
          <w:rtl/>
        </w:rPr>
      </w:pPr>
    </w:p>
    <w:p w:rsidR="008278E2" w:rsidRPr="00B9417A" w:rsidRDefault="008278E2" w:rsidP="00B9417A">
      <w:pPr>
        <w:pStyle w:val="NormalWeb"/>
        <w:spacing w:before="0" w:beforeAutospacing="0"/>
        <w:rPr>
          <w:rFonts w:ascii="Dubai-Regular" w:hAnsi="Dubai-Regular" w:hint="cs"/>
          <w:color w:val="000000"/>
          <w:sz w:val="32"/>
          <w:szCs w:val="32"/>
          <w:rtl/>
        </w:rPr>
      </w:pPr>
    </w:p>
    <w:sectPr w:rsidR="008278E2" w:rsidRPr="00B941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font">
    <w:altName w:val="Times New Roman"/>
    <w:panose1 w:val="00000000000000000000"/>
    <w:charset w:val="00"/>
    <w:family w:val="roman"/>
    <w:notTrueType/>
    <w:pitch w:val="default"/>
    <w:sig w:usb0="00000000" w:usb1="00000000" w:usb2="00000000" w:usb3="00000000" w:csb0="00000000" w:csb1="00000000"/>
  </w:font>
  <w:font w:name="wezifont">
    <w:altName w:val="Times New Roman"/>
    <w:panose1 w:val="00000000000000000000"/>
    <w:charset w:val="00"/>
    <w:family w:val="roman"/>
    <w:notTrueType/>
    <w:pitch w:val="default"/>
    <w:sig w:usb0="00000000" w:usb1="00000000" w:usb2="00000000" w:usb3="00000000" w:csb0="00000000" w:csb1="00000000"/>
  </w:font>
  <w:font w:name="Dubai-Regular">
    <w:altName w:val="Times New Roman"/>
    <w:panose1 w:val="00000000000000000000"/>
    <w:charset w:val="00"/>
    <w:family w:val="roman"/>
    <w:notTrueType/>
    <w:pitch w:val="default"/>
    <w:sig w:usb0="00000000" w:usb1="00000000" w:usb2="00000000" w:usb3="00000000" w:csb0="00000000" w:csb1="00000000"/>
  </w:font>
  <w:font w:name="Helvetica-Reg">
    <w:altName w:val="Times New Roman"/>
    <w:panose1 w:val="00000000000000000000"/>
    <w:charset w:val="00"/>
    <w:family w:val="roman"/>
    <w:notTrueType/>
    <w:pitch w:val="default"/>
    <w:sig w:usb0="00000000" w:usb1="00000000" w:usb2="00000000" w:usb3="00000000" w:csb0="00000000" w:csb1="00000000"/>
  </w:font>
  <w:font w:name="Arabic Transparent">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E7D17"/>
    <w:multiLevelType w:val="multilevel"/>
    <w:tmpl w:val="000C3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AEF1B60"/>
    <w:multiLevelType w:val="multilevel"/>
    <w:tmpl w:val="CBEA8846"/>
    <w:lvl w:ilvl="0">
      <w:start w:val="2"/>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3516C"/>
    <w:multiLevelType w:val="multilevel"/>
    <w:tmpl w:val="A0623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0A66B73"/>
    <w:multiLevelType w:val="multilevel"/>
    <w:tmpl w:val="CAE428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3820810"/>
    <w:multiLevelType w:val="multilevel"/>
    <w:tmpl w:val="F286C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55F1279"/>
    <w:multiLevelType w:val="multilevel"/>
    <w:tmpl w:val="B8EA6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6C960ED"/>
    <w:multiLevelType w:val="multilevel"/>
    <w:tmpl w:val="5E2665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813296"/>
    <w:multiLevelType w:val="multilevel"/>
    <w:tmpl w:val="E7C40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0A93DBE"/>
    <w:multiLevelType w:val="multilevel"/>
    <w:tmpl w:val="B1CEA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20D081E"/>
    <w:multiLevelType w:val="multilevel"/>
    <w:tmpl w:val="09AED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5206D8E"/>
    <w:multiLevelType w:val="multilevel"/>
    <w:tmpl w:val="4B1A98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DB64D5B"/>
    <w:multiLevelType w:val="multilevel"/>
    <w:tmpl w:val="DB80621C"/>
    <w:lvl w:ilvl="0">
      <w:start w:val="2"/>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842D49"/>
    <w:multiLevelType w:val="multilevel"/>
    <w:tmpl w:val="1D2A25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8C64A0C"/>
    <w:multiLevelType w:val="multilevel"/>
    <w:tmpl w:val="D07A5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BE90E5C"/>
    <w:multiLevelType w:val="multilevel"/>
    <w:tmpl w:val="010ECC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2C30461"/>
    <w:multiLevelType w:val="multilevel"/>
    <w:tmpl w:val="4086D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EEF6E39"/>
    <w:multiLevelType w:val="multilevel"/>
    <w:tmpl w:val="7D303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A233A9"/>
    <w:multiLevelType w:val="multilevel"/>
    <w:tmpl w:val="52BC8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DEA1855"/>
    <w:multiLevelType w:val="multilevel"/>
    <w:tmpl w:val="41DE3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04621CF"/>
    <w:multiLevelType w:val="multilevel"/>
    <w:tmpl w:val="7766E7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7C2533C"/>
    <w:multiLevelType w:val="multilevel"/>
    <w:tmpl w:val="D1068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A201B76"/>
    <w:multiLevelType w:val="multilevel"/>
    <w:tmpl w:val="8D5A4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C861BB5"/>
    <w:multiLevelType w:val="multilevel"/>
    <w:tmpl w:val="629C80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A1D7785"/>
    <w:multiLevelType w:val="multilevel"/>
    <w:tmpl w:val="F7DAF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731111"/>
    <w:multiLevelType w:val="multilevel"/>
    <w:tmpl w:val="DC986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5"/>
  </w:num>
  <w:num w:numId="3">
    <w:abstractNumId w:val="21"/>
  </w:num>
  <w:num w:numId="4">
    <w:abstractNumId w:val="17"/>
  </w:num>
  <w:num w:numId="5">
    <w:abstractNumId w:val="12"/>
  </w:num>
  <w:num w:numId="6">
    <w:abstractNumId w:val="24"/>
  </w:num>
  <w:num w:numId="7">
    <w:abstractNumId w:val="14"/>
  </w:num>
  <w:num w:numId="8">
    <w:abstractNumId w:val="4"/>
  </w:num>
  <w:num w:numId="9">
    <w:abstractNumId w:val="18"/>
  </w:num>
  <w:num w:numId="10">
    <w:abstractNumId w:val="6"/>
  </w:num>
  <w:num w:numId="11">
    <w:abstractNumId w:val="10"/>
  </w:num>
  <w:num w:numId="12">
    <w:abstractNumId w:val="9"/>
  </w:num>
  <w:num w:numId="13">
    <w:abstractNumId w:val="2"/>
  </w:num>
  <w:num w:numId="14">
    <w:abstractNumId w:val="16"/>
  </w:num>
  <w:num w:numId="15">
    <w:abstractNumId w:val="13"/>
  </w:num>
  <w:num w:numId="16">
    <w:abstractNumId w:val="1"/>
  </w:num>
  <w:num w:numId="17">
    <w:abstractNumId w:val="15"/>
  </w:num>
  <w:num w:numId="18">
    <w:abstractNumId w:val="22"/>
  </w:num>
  <w:num w:numId="19">
    <w:abstractNumId w:val="23"/>
  </w:num>
  <w:num w:numId="20">
    <w:abstractNumId w:val="7"/>
  </w:num>
  <w:num w:numId="21">
    <w:abstractNumId w:val="11"/>
  </w:num>
  <w:num w:numId="22">
    <w:abstractNumId w:val="3"/>
  </w:num>
  <w:num w:numId="23">
    <w:abstractNumId w:val="8"/>
  </w:num>
  <w:num w:numId="24">
    <w:abstractNumId w:val="19"/>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844E6"/>
    <w:rsid w:val="008278E2"/>
    <w:rsid w:val="008A1DB2"/>
    <w:rsid w:val="009844E6"/>
    <w:rsid w:val="00B40A0B"/>
    <w:rsid w:val="00B9417A"/>
    <w:rsid w:val="00DC05BF"/>
    <w:rsid w:val="00F3077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984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semiHidden/>
    <w:unhideWhenUsed/>
    <w:qFormat/>
    <w:rsid w:val="008A1D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844E6"/>
    <w:rPr>
      <w:rFonts w:ascii="Times New Roman" w:eastAsia="Times New Roman" w:hAnsi="Times New Roman" w:cs="Times New Roman"/>
      <w:b/>
      <w:bCs/>
      <w:sz w:val="36"/>
      <w:szCs w:val="36"/>
    </w:rPr>
  </w:style>
  <w:style w:type="paragraph" w:styleId="NormalWeb">
    <w:name w:val="Normal (Web)"/>
    <w:basedOn w:val="Normal"/>
    <w:uiPriority w:val="99"/>
    <w:unhideWhenUsed/>
    <w:rsid w:val="009844E6"/>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9844E6"/>
    <w:rPr>
      <w:b/>
      <w:bCs/>
    </w:rPr>
  </w:style>
  <w:style w:type="character" w:styleId="Lienhypertexte">
    <w:name w:val="Hyperlink"/>
    <w:basedOn w:val="Policepardfaut"/>
    <w:uiPriority w:val="99"/>
    <w:unhideWhenUsed/>
    <w:rsid w:val="009844E6"/>
    <w:rPr>
      <w:color w:val="0000FF"/>
      <w:u w:val="single"/>
    </w:rPr>
  </w:style>
  <w:style w:type="paragraph" w:styleId="Textedebulles">
    <w:name w:val="Balloon Text"/>
    <w:basedOn w:val="Normal"/>
    <w:link w:val="TextedebullesCar"/>
    <w:uiPriority w:val="99"/>
    <w:semiHidden/>
    <w:unhideWhenUsed/>
    <w:rsid w:val="009844E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44E6"/>
    <w:rPr>
      <w:rFonts w:ascii="Tahoma" w:hAnsi="Tahoma" w:cs="Tahoma"/>
      <w:sz w:val="16"/>
      <w:szCs w:val="16"/>
    </w:rPr>
  </w:style>
  <w:style w:type="character" w:customStyle="1" w:styleId="Titre3Car">
    <w:name w:val="Titre 3 Car"/>
    <w:basedOn w:val="Policepardfaut"/>
    <w:link w:val="Titre3"/>
    <w:uiPriority w:val="9"/>
    <w:semiHidden/>
    <w:rsid w:val="008A1DB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49056377">
      <w:bodyDiv w:val="1"/>
      <w:marLeft w:val="0"/>
      <w:marRight w:val="0"/>
      <w:marTop w:val="0"/>
      <w:marBottom w:val="0"/>
      <w:divBdr>
        <w:top w:val="none" w:sz="0" w:space="0" w:color="auto"/>
        <w:left w:val="none" w:sz="0" w:space="0" w:color="auto"/>
        <w:bottom w:val="none" w:sz="0" w:space="0" w:color="auto"/>
        <w:right w:val="none" w:sz="0" w:space="0" w:color="auto"/>
      </w:divBdr>
    </w:div>
    <w:div w:id="168713393">
      <w:bodyDiv w:val="1"/>
      <w:marLeft w:val="0"/>
      <w:marRight w:val="0"/>
      <w:marTop w:val="0"/>
      <w:marBottom w:val="0"/>
      <w:divBdr>
        <w:top w:val="none" w:sz="0" w:space="0" w:color="auto"/>
        <w:left w:val="none" w:sz="0" w:space="0" w:color="auto"/>
        <w:bottom w:val="none" w:sz="0" w:space="0" w:color="auto"/>
        <w:right w:val="none" w:sz="0" w:space="0" w:color="auto"/>
      </w:divBdr>
    </w:div>
    <w:div w:id="463349748">
      <w:bodyDiv w:val="1"/>
      <w:marLeft w:val="0"/>
      <w:marRight w:val="0"/>
      <w:marTop w:val="0"/>
      <w:marBottom w:val="0"/>
      <w:divBdr>
        <w:top w:val="none" w:sz="0" w:space="0" w:color="auto"/>
        <w:left w:val="none" w:sz="0" w:space="0" w:color="auto"/>
        <w:bottom w:val="none" w:sz="0" w:space="0" w:color="auto"/>
        <w:right w:val="none" w:sz="0" w:space="0" w:color="auto"/>
      </w:divBdr>
    </w:div>
    <w:div w:id="650253690">
      <w:bodyDiv w:val="1"/>
      <w:marLeft w:val="0"/>
      <w:marRight w:val="0"/>
      <w:marTop w:val="0"/>
      <w:marBottom w:val="0"/>
      <w:divBdr>
        <w:top w:val="none" w:sz="0" w:space="0" w:color="auto"/>
        <w:left w:val="none" w:sz="0" w:space="0" w:color="auto"/>
        <w:bottom w:val="none" w:sz="0" w:space="0" w:color="auto"/>
        <w:right w:val="none" w:sz="0" w:space="0" w:color="auto"/>
      </w:divBdr>
    </w:div>
    <w:div w:id="756025620">
      <w:bodyDiv w:val="1"/>
      <w:marLeft w:val="0"/>
      <w:marRight w:val="0"/>
      <w:marTop w:val="0"/>
      <w:marBottom w:val="0"/>
      <w:divBdr>
        <w:top w:val="none" w:sz="0" w:space="0" w:color="auto"/>
        <w:left w:val="none" w:sz="0" w:space="0" w:color="auto"/>
        <w:bottom w:val="none" w:sz="0" w:space="0" w:color="auto"/>
        <w:right w:val="none" w:sz="0" w:space="0" w:color="auto"/>
      </w:divBdr>
    </w:div>
    <w:div w:id="780536253">
      <w:bodyDiv w:val="1"/>
      <w:marLeft w:val="0"/>
      <w:marRight w:val="0"/>
      <w:marTop w:val="0"/>
      <w:marBottom w:val="0"/>
      <w:divBdr>
        <w:top w:val="none" w:sz="0" w:space="0" w:color="auto"/>
        <w:left w:val="none" w:sz="0" w:space="0" w:color="auto"/>
        <w:bottom w:val="none" w:sz="0" w:space="0" w:color="auto"/>
        <w:right w:val="none" w:sz="0" w:space="0" w:color="auto"/>
      </w:divBdr>
    </w:div>
    <w:div w:id="859129927">
      <w:bodyDiv w:val="1"/>
      <w:marLeft w:val="0"/>
      <w:marRight w:val="0"/>
      <w:marTop w:val="0"/>
      <w:marBottom w:val="0"/>
      <w:divBdr>
        <w:top w:val="none" w:sz="0" w:space="0" w:color="auto"/>
        <w:left w:val="none" w:sz="0" w:space="0" w:color="auto"/>
        <w:bottom w:val="none" w:sz="0" w:space="0" w:color="auto"/>
        <w:right w:val="none" w:sz="0" w:space="0" w:color="auto"/>
      </w:divBdr>
    </w:div>
    <w:div w:id="897283695">
      <w:bodyDiv w:val="1"/>
      <w:marLeft w:val="0"/>
      <w:marRight w:val="0"/>
      <w:marTop w:val="0"/>
      <w:marBottom w:val="0"/>
      <w:divBdr>
        <w:top w:val="none" w:sz="0" w:space="0" w:color="auto"/>
        <w:left w:val="none" w:sz="0" w:space="0" w:color="auto"/>
        <w:bottom w:val="none" w:sz="0" w:space="0" w:color="auto"/>
        <w:right w:val="none" w:sz="0" w:space="0" w:color="auto"/>
      </w:divBdr>
    </w:div>
    <w:div w:id="927273781">
      <w:bodyDiv w:val="1"/>
      <w:marLeft w:val="0"/>
      <w:marRight w:val="0"/>
      <w:marTop w:val="0"/>
      <w:marBottom w:val="0"/>
      <w:divBdr>
        <w:top w:val="none" w:sz="0" w:space="0" w:color="auto"/>
        <w:left w:val="none" w:sz="0" w:space="0" w:color="auto"/>
        <w:bottom w:val="none" w:sz="0" w:space="0" w:color="auto"/>
        <w:right w:val="none" w:sz="0" w:space="0" w:color="auto"/>
      </w:divBdr>
    </w:div>
    <w:div w:id="968895959">
      <w:bodyDiv w:val="1"/>
      <w:marLeft w:val="0"/>
      <w:marRight w:val="0"/>
      <w:marTop w:val="0"/>
      <w:marBottom w:val="0"/>
      <w:divBdr>
        <w:top w:val="none" w:sz="0" w:space="0" w:color="auto"/>
        <w:left w:val="none" w:sz="0" w:space="0" w:color="auto"/>
        <w:bottom w:val="none" w:sz="0" w:space="0" w:color="auto"/>
        <w:right w:val="none" w:sz="0" w:space="0" w:color="auto"/>
      </w:divBdr>
    </w:div>
    <w:div w:id="972440134">
      <w:bodyDiv w:val="1"/>
      <w:marLeft w:val="0"/>
      <w:marRight w:val="0"/>
      <w:marTop w:val="0"/>
      <w:marBottom w:val="0"/>
      <w:divBdr>
        <w:top w:val="none" w:sz="0" w:space="0" w:color="auto"/>
        <w:left w:val="none" w:sz="0" w:space="0" w:color="auto"/>
        <w:bottom w:val="none" w:sz="0" w:space="0" w:color="auto"/>
        <w:right w:val="none" w:sz="0" w:space="0" w:color="auto"/>
      </w:divBdr>
    </w:div>
    <w:div w:id="990909583">
      <w:bodyDiv w:val="1"/>
      <w:marLeft w:val="0"/>
      <w:marRight w:val="0"/>
      <w:marTop w:val="0"/>
      <w:marBottom w:val="0"/>
      <w:divBdr>
        <w:top w:val="none" w:sz="0" w:space="0" w:color="auto"/>
        <w:left w:val="none" w:sz="0" w:space="0" w:color="auto"/>
        <w:bottom w:val="none" w:sz="0" w:space="0" w:color="auto"/>
        <w:right w:val="none" w:sz="0" w:space="0" w:color="auto"/>
      </w:divBdr>
    </w:div>
    <w:div w:id="1091778264">
      <w:bodyDiv w:val="1"/>
      <w:marLeft w:val="0"/>
      <w:marRight w:val="0"/>
      <w:marTop w:val="0"/>
      <w:marBottom w:val="0"/>
      <w:divBdr>
        <w:top w:val="none" w:sz="0" w:space="0" w:color="auto"/>
        <w:left w:val="none" w:sz="0" w:space="0" w:color="auto"/>
        <w:bottom w:val="none" w:sz="0" w:space="0" w:color="auto"/>
        <w:right w:val="none" w:sz="0" w:space="0" w:color="auto"/>
      </w:divBdr>
    </w:div>
    <w:div w:id="1276516896">
      <w:bodyDiv w:val="1"/>
      <w:marLeft w:val="0"/>
      <w:marRight w:val="0"/>
      <w:marTop w:val="0"/>
      <w:marBottom w:val="0"/>
      <w:divBdr>
        <w:top w:val="none" w:sz="0" w:space="0" w:color="auto"/>
        <w:left w:val="none" w:sz="0" w:space="0" w:color="auto"/>
        <w:bottom w:val="none" w:sz="0" w:space="0" w:color="auto"/>
        <w:right w:val="none" w:sz="0" w:space="0" w:color="auto"/>
      </w:divBdr>
    </w:div>
    <w:div w:id="1399354816">
      <w:bodyDiv w:val="1"/>
      <w:marLeft w:val="0"/>
      <w:marRight w:val="0"/>
      <w:marTop w:val="0"/>
      <w:marBottom w:val="0"/>
      <w:divBdr>
        <w:top w:val="none" w:sz="0" w:space="0" w:color="auto"/>
        <w:left w:val="none" w:sz="0" w:space="0" w:color="auto"/>
        <w:bottom w:val="none" w:sz="0" w:space="0" w:color="auto"/>
        <w:right w:val="none" w:sz="0" w:space="0" w:color="auto"/>
      </w:divBdr>
    </w:div>
    <w:div w:id="1432433085">
      <w:bodyDiv w:val="1"/>
      <w:marLeft w:val="0"/>
      <w:marRight w:val="0"/>
      <w:marTop w:val="0"/>
      <w:marBottom w:val="0"/>
      <w:divBdr>
        <w:top w:val="none" w:sz="0" w:space="0" w:color="auto"/>
        <w:left w:val="none" w:sz="0" w:space="0" w:color="auto"/>
        <w:bottom w:val="none" w:sz="0" w:space="0" w:color="auto"/>
        <w:right w:val="none" w:sz="0" w:space="0" w:color="auto"/>
      </w:divBdr>
    </w:div>
    <w:div w:id="1744451684">
      <w:bodyDiv w:val="1"/>
      <w:marLeft w:val="0"/>
      <w:marRight w:val="0"/>
      <w:marTop w:val="0"/>
      <w:marBottom w:val="0"/>
      <w:divBdr>
        <w:top w:val="none" w:sz="0" w:space="0" w:color="auto"/>
        <w:left w:val="none" w:sz="0" w:space="0" w:color="auto"/>
        <w:bottom w:val="none" w:sz="0" w:space="0" w:color="auto"/>
        <w:right w:val="none" w:sz="0" w:space="0" w:color="auto"/>
      </w:divBdr>
    </w:div>
    <w:div w:id="1758668780">
      <w:bodyDiv w:val="1"/>
      <w:marLeft w:val="0"/>
      <w:marRight w:val="0"/>
      <w:marTop w:val="0"/>
      <w:marBottom w:val="0"/>
      <w:divBdr>
        <w:top w:val="none" w:sz="0" w:space="0" w:color="auto"/>
        <w:left w:val="none" w:sz="0" w:space="0" w:color="auto"/>
        <w:bottom w:val="none" w:sz="0" w:space="0" w:color="auto"/>
        <w:right w:val="none" w:sz="0" w:space="0" w:color="auto"/>
      </w:divBdr>
    </w:div>
    <w:div w:id="20062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ziwezi.com/%D9%85%D8%B1%D8%B6-%D8%A7%D9%84%D8%B5%D8%B1%D8%B9-%D8%A3%D8%B3%D8%A8%D8%A7%D8%A8%D9%87-%D9%88%D8%B9%D9%84%D8%A7%D8%AC%D9%87/"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eziwezi.com/%D9%85%D8%B9%D9%84%D9%88%D9%85%D8%A7%D8%AA-%D8%B9%D9%86-%D9%85%D8%B1%D8%B6-%D8%A7%D9%84%D9%8A%D8%B1%D9%82%D8%A7%D9%86/"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ziwezi.com/%D9%85%D8%A7-%D9%87%D9%8A-%D8%A3%D8%B9%D8%B1%D8%A7%D8%B6-%D8%B3%D9%88%D8%A1-%D8%A7%D9%84%D8%AA%D8%BA%D8%B0%D9%8A%D8%A9/" TargetMode="External"/><Relationship Id="rId11" Type="http://schemas.openxmlformats.org/officeDocument/2006/relationships/image" Target="media/image1.jpeg"/><Relationship Id="rId5" Type="http://schemas.openxmlformats.org/officeDocument/2006/relationships/hyperlink" Target="https://weziwezi.com/%D9%85%D8%B9%D9%84%D9%88%D9%85%D8%A7%D8%AA-%D8%B9%D9%86-%D9%85%D8%AA%D9%84%D8%A7%D8%B2%D9%85%D8%A9-%D8%AF%D8%A7%D9%88%D9%86/" TargetMode="External"/><Relationship Id="rId15" Type="http://schemas.openxmlformats.org/officeDocument/2006/relationships/image" Target="media/image5.jpeg"/><Relationship Id="rId10" Type="http://schemas.openxmlformats.org/officeDocument/2006/relationships/hyperlink" Target="https://weziwezi.com/%D9%85%D8%A7-%D9%87%D9%8A-%D8%A3%D8%B9%D8%B1%D8%A7%D8%B6-%D8%B3%D9%88%D8%A1-%D8%A7%D9%84%D8%AA%D8%BA%D8%B0%D9%8A%D8%A9/" TargetMode="External"/><Relationship Id="rId4" Type="http://schemas.openxmlformats.org/officeDocument/2006/relationships/webSettings" Target="webSettings.xml"/><Relationship Id="rId9" Type="http://schemas.openxmlformats.org/officeDocument/2006/relationships/hyperlink" Target="https://weziwezi.com/%D9%85%D8%A7-%D9%87%D9%8A-%D8%A3%D8%B9%D8%B1%D8%A7%D8%B6-%D8%B3%D9%88%D8%A1-%D8%A7%D9%84%D8%AA%D8%BA%D8%B0%D9%8A%D8%A9/" TargetMode="External"/><Relationship Id="rId14"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17</Pages>
  <Words>3541</Words>
  <Characters>19481</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poste06</dc:creator>
  <cp:lastModifiedBy>poste06</cp:lastModifiedBy>
  <cp:revision>4</cp:revision>
  <dcterms:created xsi:type="dcterms:W3CDTF">2018-11-28T16:00:00Z</dcterms:created>
  <dcterms:modified xsi:type="dcterms:W3CDTF">2018-11-28T16:24:00Z</dcterms:modified>
</cp:coreProperties>
</file>